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44854" w14:textId="2B0776E7" w:rsidR="00B262CD" w:rsidRPr="00BD2330" w:rsidRDefault="00B262CD">
      <w:pPr>
        <w:rPr>
          <w:rFonts w:ascii="Garamond" w:hAnsi="Garamond"/>
          <w:color w:val="000000" w:themeColor="text1"/>
        </w:rPr>
      </w:pPr>
      <w:r w:rsidRPr="00BD2330">
        <w:rPr>
          <w:rFonts w:ascii="Garamond" w:hAnsi="Garamond"/>
          <w:color w:val="000000" w:themeColor="text1"/>
        </w:rPr>
        <w:t>Title:</w:t>
      </w:r>
    </w:p>
    <w:p w14:paraId="7DCB03F9" w14:textId="6A1FB905" w:rsidR="00976FFF" w:rsidRPr="00BD2330" w:rsidRDefault="00976FFF" w:rsidP="00B262CD">
      <w:pPr>
        <w:ind w:firstLine="720"/>
        <w:rPr>
          <w:rFonts w:ascii="Garamond" w:hAnsi="Garamond"/>
          <w:color w:val="000000" w:themeColor="text1"/>
        </w:rPr>
      </w:pPr>
      <w:del w:id="0" w:author="Daphne Tan" w:date="2021-11-30T21:37:00Z">
        <w:r w:rsidRPr="00BD2330" w:rsidDel="005657F7">
          <w:rPr>
            <w:rFonts w:ascii="Garamond" w:hAnsi="Garamond"/>
            <w:color w:val="000000" w:themeColor="text1"/>
          </w:rPr>
          <w:delText xml:space="preserve">Disentangling </w:delText>
        </w:r>
      </w:del>
      <w:ins w:id="1" w:author="Daphne Tan" w:date="2021-11-30T21:37:00Z">
        <w:r w:rsidR="005657F7">
          <w:rPr>
            <w:rFonts w:ascii="Garamond" w:hAnsi="Garamond"/>
            <w:color w:val="000000" w:themeColor="text1"/>
          </w:rPr>
          <w:t>What is</w:t>
        </w:r>
        <w:r w:rsidR="005657F7" w:rsidRPr="00BD2330">
          <w:rPr>
            <w:rFonts w:ascii="Garamond" w:hAnsi="Garamond"/>
            <w:color w:val="000000" w:themeColor="text1"/>
          </w:rPr>
          <w:t xml:space="preserve"> </w:t>
        </w:r>
      </w:ins>
      <w:r w:rsidRPr="00BD2330">
        <w:rPr>
          <w:rFonts w:ascii="Garamond" w:hAnsi="Garamond"/>
          <w:color w:val="000000" w:themeColor="text1"/>
        </w:rPr>
        <w:t>Relative Pitch</w:t>
      </w:r>
      <w:ins w:id="2" w:author="Daphne Tan" w:date="2021-11-30T21:37:00Z">
        <w:r w:rsidR="005657F7">
          <w:rPr>
            <w:rFonts w:ascii="Garamond" w:hAnsi="Garamond"/>
            <w:color w:val="000000" w:themeColor="text1"/>
          </w:rPr>
          <w:t>?</w:t>
        </w:r>
      </w:ins>
      <w:del w:id="3" w:author="Jenine Brown" w:date="2021-12-01T04:17:00Z">
        <w:r w:rsidRPr="00BD2330" w:rsidDel="00317FD6">
          <w:rPr>
            <w:rFonts w:ascii="Garamond" w:hAnsi="Garamond"/>
            <w:color w:val="000000" w:themeColor="text1"/>
          </w:rPr>
          <w:delText>:</w:delText>
        </w:r>
      </w:del>
      <w:r w:rsidRPr="00BD2330">
        <w:rPr>
          <w:rFonts w:ascii="Garamond" w:hAnsi="Garamond"/>
          <w:color w:val="000000" w:themeColor="text1"/>
        </w:rPr>
        <w:t xml:space="preserve"> Survey reveals </w:t>
      </w:r>
      <w:del w:id="4" w:author="Daphne Tan" w:date="2021-11-30T21:36:00Z">
        <w:r w:rsidRPr="00BD2330" w:rsidDel="005657F7">
          <w:rPr>
            <w:rFonts w:ascii="Garamond" w:hAnsi="Garamond"/>
            <w:color w:val="000000" w:themeColor="text1"/>
          </w:rPr>
          <w:delText xml:space="preserve">diverse </w:delText>
        </w:r>
      </w:del>
      <w:ins w:id="5" w:author="Daphne Tan" w:date="2021-11-30T21:36:00Z">
        <w:r w:rsidR="005657F7">
          <w:rPr>
            <w:rFonts w:ascii="Garamond" w:hAnsi="Garamond"/>
            <w:color w:val="000000" w:themeColor="text1"/>
          </w:rPr>
          <w:t>varied</w:t>
        </w:r>
        <w:r w:rsidR="005657F7" w:rsidRPr="00BD2330">
          <w:rPr>
            <w:rFonts w:ascii="Garamond" w:hAnsi="Garamond"/>
            <w:color w:val="000000" w:themeColor="text1"/>
          </w:rPr>
          <w:t xml:space="preserve"> </w:t>
        </w:r>
      </w:ins>
      <w:r w:rsidRPr="00BD2330">
        <w:rPr>
          <w:rFonts w:ascii="Garamond" w:hAnsi="Garamond"/>
          <w:color w:val="000000" w:themeColor="text1"/>
        </w:rPr>
        <w:t xml:space="preserve">definitions, attitudes, </w:t>
      </w:r>
      <w:r w:rsidR="00F14C02">
        <w:rPr>
          <w:rFonts w:ascii="Garamond" w:hAnsi="Garamond"/>
          <w:color w:val="000000" w:themeColor="text1"/>
        </w:rPr>
        <w:t xml:space="preserve">and </w:t>
      </w:r>
      <w:r w:rsidRPr="00BD2330">
        <w:rPr>
          <w:rFonts w:ascii="Garamond" w:hAnsi="Garamond"/>
          <w:color w:val="000000" w:themeColor="text1"/>
        </w:rPr>
        <w:t>pedagogies</w:t>
      </w:r>
    </w:p>
    <w:p w14:paraId="05694FCD" w14:textId="342731FB" w:rsidR="00B262CD" w:rsidRPr="00BD2330" w:rsidRDefault="00B262CD" w:rsidP="00B262CD">
      <w:pPr>
        <w:rPr>
          <w:rFonts w:ascii="Garamond" w:hAnsi="Garamond"/>
          <w:color w:val="000000" w:themeColor="text1"/>
        </w:rPr>
      </w:pPr>
    </w:p>
    <w:p w14:paraId="5EB54119" w14:textId="07A503FA" w:rsidR="00B262CD" w:rsidRPr="00BD2330" w:rsidRDefault="00B262CD" w:rsidP="00B262CD">
      <w:pPr>
        <w:rPr>
          <w:rFonts w:ascii="Garamond" w:hAnsi="Garamond"/>
          <w:color w:val="000000" w:themeColor="text1"/>
        </w:rPr>
      </w:pPr>
      <w:r w:rsidRPr="00BD2330">
        <w:rPr>
          <w:rFonts w:ascii="Garamond" w:hAnsi="Garamond"/>
          <w:color w:val="000000" w:themeColor="text1"/>
        </w:rPr>
        <w:t>Format:</w:t>
      </w:r>
    </w:p>
    <w:p w14:paraId="60964544" w14:textId="3F094448" w:rsidR="00B262CD" w:rsidRPr="00BD2330" w:rsidRDefault="00B262CD" w:rsidP="00B262CD">
      <w:pPr>
        <w:rPr>
          <w:rFonts w:ascii="Garamond" w:hAnsi="Garamond"/>
          <w:color w:val="000000" w:themeColor="text1"/>
        </w:rPr>
      </w:pPr>
      <w:r w:rsidRPr="00BD2330">
        <w:rPr>
          <w:rFonts w:ascii="Garamond" w:hAnsi="Garamond"/>
          <w:color w:val="000000" w:themeColor="text1"/>
        </w:rPr>
        <w:tab/>
        <w:t>Poster</w:t>
      </w:r>
    </w:p>
    <w:p w14:paraId="5169E89E" w14:textId="175C1A75" w:rsidR="00B262CD" w:rsidRPr="00BD2330" w:rsidRDefault="00B262CD" w:rsidP="00B262CD">
      <w:pPr>
        <w:rPr>
          <w:rFonts w:ascii="Garamond" w:hAnsi="Garamond"/>
          <w:color w:val="000000" w:themeColor="text1"/>
        </w:rPr>
      </w:pPr>
    </w:p>
    <w:p w14:paraId="436FBF97" w14:textId="77B2C0C5" w:rsidR="00B262CD" w:rsidRPr="00BD2330" w:rsidRDefault="00B262CD" w:rsidP="00B262CD">
      <w:pPr>
        <w:rPr>
          <w:rFonts w:ascii="Garamond" w:hAnsi="Garamond"/>
          <w:color w:val="000000" w:themeColor="text1"/>
        </w:rPr>
      </w:pPr>
      <w:r w:rsidRPr="00BD2330">
        <w:rPr>
          <w:rFonts w:ascii="Garamond" w:hAnsi="Garamond"/>
          <w:color w:val="000000" w:themeColor="text1"/>
        </w:rPr>
        <w:t xml:space="preserve">Proposal: </w:t>
      </w:r>
    </w:p>
    <w:p w14:paraId="5D1FC0CA" w14:textId="2633E0DF" w:rsidR="00B262CD" w:rsidRPr="00BD2330" w:rsidRDefault="00B262CD">
      <w:pPr>
        <w:rPr>
          <w:rFonts w:ascii="Garamond" w:hAnsi="Garamond"/>
          <w:color w:val="000000" w:themeColor="text1"/>
        </w:rPr>
      </w:pPr>
    </w:p>
    <w:p w14:paraId="2DFFD717" w14:textId="33EBA309" w:rsidR="00B262CD" w:rsidRPr="00B262CD" w:rsidRDefault="00B262CD" w:rsidP="00FA499E">
      <w:pPr>
        <w:ind w:left="720"/>
        <w:rPr>
          <w:rFonts w:ascii="Garamond" w:hAnsi="Garamond"/>
          <w:color w:val="000000" w:themeColor="text1"/>
        </w:rPr>
      </w:pPr>
      <w:r w:rsidRPr="00B262CD">
        <w:rPr>
          <w:rFonts w:ascii="Garamond" w:hAnsi="Garamond"/>
          <w:color w:val="000000" w:themeColor="text1"/>
        </w:rPr>
        <w:t>What does it mean for an individual to possess relative pitch</w:t>
      </w:r>
      <w:ins w:id="6" w:author="Daphne Tan" w:date="2021-11-30T22:01:00Z">
        <w:r w:rsidR="00292CFC">
          <w:rPr>
            <w:rFonts w:ascii="Garamond" w:hAnsi="Garamond"/>
            <w:color w:val="000000" w:themeColor="text1"/>
          </w:rPr>
          <w:t xml:space="preserve"> (RP)</w:t>
        </w:r>
      </w:ins>
      <w:r w:rsidRPr="00B262CD">
        <w:rPr>
          <w:rFonts w:ascii="Garamond" w:hAnsi="Garamond"/>
          <w:color w:val="000000" w:themeColor="text1"/>
        </w:rPr>
        <w:t xml:space="preserve">? Do aural skills </w:t>
      </w:r>
      <w:del w:id="7" w:author="Daphne Tan" w:date="2021-11-30T21:41:00Z">
        <w:r w:rsidRPr="00B262CD" w:rsidDel="005657F7">
          <w:rPr>
            <w:rFonts w:ascii="Garamond" w:hAnsi="Garamond"/>
            <w:color w:val="000000" w:themeColor="text1"/>
          </w:rPr>
          <w:delText xml:space="preserve">teachers </w:delText>
        </w:r>
      </w:del>
      <w:ins w:id="8" w:author="Daphne Tan" w:date="2021-11-30T21:41:00Z">
        <w:r w:rsidR="005657F7">
          <w:rPr>
            <w:rFonts w:ascii="Garamond" w:hAnsi="Garamond"/>
            <w:color w:val="000000" w:themeColor="text1"/>
          </w:rPr>
          <w:t>instructors</w:t>
        </w:r>
        <w:r w:rsidR="005657F7" w:rsidRPr="00B262CD">
          <w:rPr>
            <w:rFonts w:ascii="Garamond" w:hAnsi="Garamond"/>
            <w:color w:val="000000" w:themeColor="text1"/>
          </w:rPr>
          <w:t xml:space="preserve"> </w:t>
        </w:r>
      </w:ins>
      <w:r w:rsidRPr="00B262CD">
        <w:rPr>
          <w:rFonts w:ascii="Garamond" w:hAnsi="Garamond"/>
          <w:color w:val="000000" w:themeColor="text1"/>
        </w:rPr>
        <w:t xml:space="preserve">agree on </w:t>
      </w:r>
      <w:ins w:id="9" w:author="Daphne Tan" w:date="2021-11-30T21:41:00Z">
        <w:r w:rsidR="005657F7">
          <w:rPr>
            <w:rFonts w:ascii="Garamond" w:hAnsi="Garamond"/>
            <w:color w:val="000000" w:themeColor="text1"/>
          </w:rPr>
          <w:t>a single definition</w:t>
        </w:r>
      </w:ins>
      <w:del w:id="10" w:author="Daphne Tan" w:date="2021-11-30T21:41:00Z">
        <w:r w:rsidRPr="00B262CD" w:rsidDel="005657F7">
          <w:rPr>
            <w:rFonts w:ascii="Garamond" w:hAnsi="Garamond"/>
            <w:color w:val="000000" w:themeColor="text1"/>
          </w:rPr>
          <w:delText>this answer</w:delText>
        </w:r>
      </w:del>
      <w:r w:rsidRPr="00B262CD">
        <w:rPr>
          <w:rFonts w:ascii="Garamond" w:hAnsi="Garamond"/>
          <w:color w:val="000000" w:themeColor="text1"/>
        </w:rPr>
        <w:t xml:space="preserve">? </w:t>
      </w:r>
      <w:del w:id="11" w:author="Daphne Tan" w:date="2021-11-30T21:40:00Z">
        <w:r w:rsidRPr="00B262CD" w:rsidDel="005657F7">
          <w:rPr>
            <w:rFonts w:ascii="Garamond" w:hAnsi="Garamond"/>
            <w:color w:val="000000" w:themeColor="text1"/>
          </w:rPr>
          <w:delText xml:space="preserve">And perhaps most importantly: </w:delText>
        </w:r>
      </w:del>
      <w:ins w:id="12" w:author="Daphne Tan" w:date="2021-11-30T21:40:00Z">
        <w:r w:rsidR="005657F7">
          <w:rPr>
            <w:rFonts w:ascii="Garamond" w:hAnsi="Garamond"/>
            <w:color w:val="000000" w:themeColor="text1"/>
          </w:rPr>
          <w:t xml:space="preserve">How do they </w:t>
        </w:r>
      </w:ins>
      <w:del w:id="13" w:author="Daphne Tan" w:date="2021-11-30T21:42:00Z">
        <w:r w:rsidRPr="00B262CD" w:rsidDel="005657F7">
          <w:rPr>
            <w:rFonts w:ascii="Garamond" w:hAnsi="Garamond"/>
            <w:color w:val="000000" w:themeColor="text1"/>
          </w:rPr>
          <w:delText xml:space="preserve">how do </w:delText>
        </w:r>
      </w:del>
      <w:del w:id="14" w:author="Daphne Tan" w:date="2021-11-30T21:39:00Z">
        <w:r w:rsidRPr="00B262CD" w:rsidDel="005657F7">
          <w:rPr>
            <w:rFonts w:ascii="Garamond" w:hAnsi="Garamond"/>
            <w:color w:val="000000" w:themeColor="text1"/>
          </w:rPr>
          <w:delText>we, as pedagogues,</w:delText>
        </w:r>
      </w:del>
      <w:ins w:id="15" w:author="Daphne Tan" w:date="2021-11-30T21:41:00Z">
        <w:r w:rsidR="005657F7">
          <w:rPr>
            <w:rFonts w:ascii="Garamond" w:hAnsi="Garamond"/>
            <w:color w:val="000000" w:themeColor="text1"/>
          </w:rPr>
          <w:t>teach</w:t>
        </w:r>
      </w:ins>
      <w:ins w:id="16" w:author="Daphne Tan" w:date="2021-11-30T21:58:00Z">
        <w:r w:rsidR="00292CFC">
          <w:rPr>
            <w:rFonts w:ascii="Garamond" w:hAnsi="Garamond"/>
            <w:color w:val="000000" w:themeColor="text1"/>
          </w:rPr>
          <w:t xml:space="preserve"> and assess</w:t>
        </w:r>
      </w:ins>
      <w:ins w:id="17" w:author="Daphne Tan" w:date="2021-11-30T21:41:00Z">
        <w:r w:rsidR="005657F7">
          <w:rPr>
            <w:rFonts w:ascii="Garamond" w:hAnsi="Garamond"/>
            <w:color w:val="000000" w:themeColor="text1"/>
          </w:rPr>
          <w:t xml:space="preserve"> </w:t>
        </w:r>
      </w:ins>
      <w:ins w:id="18" w:author="Daphne Tan" w:date="2021-11-30T22:01:00Z">
        <w:r w:rsidR="00292CFC">
          <w:rPr>
            <w:rFonts w:ascii="Garamond" w:hAnsi="Garamond"/>
            <w:color w:val="000000" w:themeColor="text1"/>
          </w:rPr>
          <w:t>RP</w:t>
        </w:r>
      </w:ins>
      <w:ins w:id="19" w:author="Daphne Tan" w:date="2021-11-30T21:42:00Z">
        <w:r w:rsidR="005657F7">
          <w:rPr>
            <w:rFonts w:ascii="Garamond" w:hAnsi="Garamond"/>
            <w:color w:val="000000" w:themeColor="text1"/>
          </w:rPr>
          <w:t xml:space="preserve"> in the classroom</w:t>
        </w:r>
      </w:ins>
      <w:del w:id="20" w:author="Daphne Tan" w:date="2021-11-30T21:41:00Z">
        <w:r w:rsidRPr="00B262CD" w:rsidDel="005657F7">
          <w:rPr>
            <w:rFonts w:ascii="Garamond" w:hAnsi="Garamond"/>
            <w:color w:val="000000" w:themeColor="text1"/>
          </w:rPr>
          <w:delText xml:space="preserve"> know if </w:delText>
        </w:r>
      </w:del>
      <w:del w:id="21" w:author="Daphne Tan" w:date="2021-11-30T21:39:00Z">
        <w:r w:rsidRPr="00B262CD" w:rsidDel="005657F7">
          <w:rPr>
            <w:rFonts w:ascii="Garamond" w:hAnsi="Garamond"/>
            <w:color w:val="000000" w:themeColor="text1"/>
          </w:rPr>
          <w:delText xml:space="preserve">we </w:delText>
        </w:r>
      </w:del>
      <w:del w:id="22" w:author="Daphne Tan" w:date="2021-11-30T21:41:00Z">
        <w:r w:rsidRPr="00B262CD" w:rsidDel="005657F7">
          <w:rPr>
            <w:rFonts w:ascii="Garamond" w:hAnsi="Garamond"/>
            <w:color w:val="000000" w:themeColor="text1"/>
          </w:rPr>
          <w:delText>have succeeded in teaching and assessing this ability within our students</w:delText>
        </w:r>
      </w:del>
      <w:r w:rsidRPr="00B262CD">
        <w:rPr>
          <w:rFonts w:ascii="Garamond" w:hAnsi="Garamond"/>
          <w:color w:val="000000" w:themeColor="text1"/>
        </w:rPr>
        <w:t>? Unlike absolute pitch</w:t>
      </w:r>
      <w:ins w:id="23" w:author="Daphne Tan" w:date="2021-11-30T22:01:00Z">
        <w:r w:rsidR="00292CFC">
          <w:rPr>
            <w:rFonts w:ascii="Garamond" w:hAnsi="Garamond"/>
            <w:color w:val="000000" w:themeColor="text1"/>
          </w:rPr>
          <w:t xml:space="preserve"> (AP)</w:t>
        </w:r>
      </w:ins>
      <w:r w:rsidRPr="00B262CD">
        <w:rPr>
          <w:rFonts w:ascii="Garamond" w:hAnsi="Garamond"/>
          <w:color w:val="000000" w:themeColor="text1"/>
        </w:rPr>
        <w:t xml:space="preserve">, </w:t>
      </w:r>
      <w:ins w:id="24" w:author="Daphne Tan" w:date="2021-11-30T21:53:00Z">
        <w:r w:rsidR="00D73EF9">
          <w:rPr>
            <w:rFonts w:ascii="Garamond" w:hAnsi="Garamond"/>
            <w:color w:val="000000" w:themeColor="text1"/>
          </w:rPr>
          <w:t xml:space="preserve">which is </w:t>
        </w:r>
      </w:ins>
      <w:ins w:id="25" w:author="Daphne Tan" w:date="2021-11-30T21:45:00Z">
        <w:r w:rsidR="005657F7" w:rsidRPr="005657F7">
          <w:rPr>
            <w:rFonts w:ascii="Garamond" w:hAnsi="Garamond"/>
            <w:color w:val="000000" w:themeColor="text1"/>
          </w:rPr>
          <w:t>the ability to produce or label a musical pitch without reference to an external standard (</w:t>
        </w:r>
        <w:commentRangeStart w:id="26"/>
        <w:r w:rsidR="005657F7" w:rsidRPr="005657F7">
          <w:rPr>
            <w:rFonts w:ascii="Garamond" w:hAnsi="Garamond"/>
            <w:color w:val="000000" w:themeColor="text1"/>
          </w:rPr>
          <w:t>Marvin</w:t>
        </w:r>
      </w:ins>
      <w:ins w:id="27" w:author="Daphne Tan" w:date="2021-11-30T21:49:00Z">
        <w:r w:rsidR="00D73EF9">
          <w:rPr>
            <w:rFonts w:ascii="Garamond" w:hAnsi="Garamond"/>
            <w:color w:val="000000" w:themeColor="text1"/>
          </w:rPr>
          <w:t xml:space="preserve"> </w:t>
        </w:r>
      </w:ins>
      <w:ins w:id="28" w:author="Daphne Tan" w:date="2021-11-30T21:45:00Z">
        <w:r w:rsidR="005657F7" w:rsidRPr="005657F7">
          <w:rPr>
            <w:rFonts w:ascii="Garamond" w:hAnsi="Garamond"/>
            <w:color w:val="000000" w:themeColor="text1"/>
          </w:rPr>
          <w:t>20</w:t>
        </w:r>
      </w:ins>
      <w:ins w:id="29" w:author="Jenine Brown" w:date="2021-12-01T04:44:00Z">
        <w:r w:rsidR="00E83E7E">
          <w:rPr>
            <w:rFonts w:ascii="Garamond" w:hAnsi="Garamond"/>
            <w:color w:val="000000" w:themeColor="text1"/>
          </w:rPr>
          <w:t>1</w:t>
        </w:r>
      </w:ins>
      <w:ins w:id="30" w:author="Daphne Tan" w:date="2021-11-30T21:45:00Z">
        <w:del w:id="31" w:author="Jenine Brown" w:date="2021-12-01T04:42:00Z">
          <w:r w:rsidR="005657F7" w:rsidRPr="005657F7" w:rsidDel="00E83E7E">
            <w:rPr>
              <w:rFonts w:ascii="Garamond" w:hAnsi="Garamond"/>
              <w:color w:val="000000" w:themeColor="text1"/>
            </w:rPr>
            <w:delText>1</w:delText>
          </w:r>
        </w:del>
        <w:r w:rsidR="005657F7" w:rsidRPr="005657F7">
          <w:rPr>
            <w:rFonts w:ascii="Garamond" w:hAnsi="Garamond"/>
            <w:color w:val="000000" w:themeColor="text1"/>
          </w:rPr>
          <w:t>7</w:t>
        </w:r>
      </w:ins>
      <w:commentRangeEnd w:id="26"/>
      <w:r w:rsidR="001C4446">
        <w:rPr>
          <w:rStyle w:val="CommentReference"/>
        </w:rPr>
        <w:commentReference w:id="26"/>
      </w:r>
      <w:ins w:id="32" w:author="Daphne Tan" w:date="2021-11-30T21:45:00Z">
        <w:r w:rsidR="005657F7" w:rsidRPr="005657F7">
          <w:rPr>
            <w:rFonts w:ascii="Garamond" w:hAnsi="Garamond"/>
            <w:color w:val="000000" w:themeColor="text1"/>
          </w:rPr>
          <w:t>)</w:t>
        </w:r>
        <w:r w:rsidR="005657F7">
          <w:rPr>
            <w:rFonts w:ascii="Garamond" w:hAnsi="Garamond"/>
            <w:color w:val="000000" w:themeColor="text1"/>
          </w:rPr>
          <w:t xml:space="preserve">, </w:t>
        </w:r>
      </w:ins>
      <w:del w:id="33" w:author="Daphne Tan" w:date="2021-11-30T21:46:00Z">
        <w:r w:rsidRPr="00B262CD" w:rsidDel="00D73EF9">
          <w:rPr>
            <w:rFonts w:ascii="Garamond" w:hAnsi="Garamond"/>
            <w:color w:val="000000" w:themeColor="text1"/>
          </w:rPr>
          <w:delText xml:space="preserve">which has enjoyed substantial research attention in terms of prevalence, psychometric testing, and even proposed neurophysiological mechanisms, </w:delText>
        </w:r>
      </w:del>
      <w:del w:id="34" w:author="Daphne Tan" w:date="2021-11-30T22:01:00Z">
        <w:r w:rsidRPr="00B262CD" w:rsidDel="00292CFC">
          <w:rPr>
            <w:rFonts w:ascii="Garamond" w:hAnsi="Garamond"/>
            <w:color w:val="000000" w:themeColor="text1"/>
          </w:rPr>
          <w:delText>relative pitch</w:delText>
        </w:r>
      </w:del>
      <w:ins w:id="35" w:author="Daphne Tan" w:date="2021-11-30T22:01:00Z">
        <w:r w:rsidR="00292CFC">
          <w:rPr>
            <w:rFonts w:ascii="Garamond" w:hAnsi="Garamond"/>
            <w:color w:val="000000" w:themeColor="text1"/>
          </w:rPr>
          <w:t>RP</w:t>
        </w:r>
      </w:ins>
      <w:r w:rsidRPr="00B262CD">
        <w:rPr>
          <w:rFonts w:ascii="Garamond" w:hAnsi="Garamond"/>
          <w:color w:val="000000" w:themeColor="text1"/>
        </w:rPr>
        <w:t xml:space="preserve"> has no clearly agreed upon definition</w:t>
      </w:r>
      <w:ins w:id="36" w:author="Daphne Tan" w:date="2021-11-30T21:54:00Z">
        <w:r w:rsidR="00D73EF9">
          <w:rPr>
            <w:rFonts w:ascii="Garamond" w:hAnsi="Garamond"/>
            <w:color w:val="000000" w:themeColor="text1"/>
          </w:rPr>
          <w:t xml:space="preserve"> in the music-cognition and theory pedagogy literature</w:t>
        </w:r>
      </w:ins>
      <w:del w:id="37" w:author="Daphne Tan" w:date="2021-11-30T21:54:00Z">
        <w:r w:rsidRPr="00B262CD" w:rsidDel="00D73EF9">
          <w:rPr>
            <w:rFonts w:ascii="Garamond" w:hAnsi="Garamond"/>
            <w:color w:val="000000" w:themeColor="text1"/>
          </w:rPr>
          <w:delText xml:space="preserve"> across the aural skills/cognition literature</w:delText>
        </w:r>
      </w:del>
      <w:ins w:id="38" w:author="Daphne Tan" w:date="2021-11-30T21:46:00Z">
        <w:r w:rsidR="00D73EF9">
          <w:rPr>
            <w:rFonts w:ascii="Garamond" w:hAnsi="Garamond"/>
            <w:color w:val="000000" w:themeColor="text1"/>
          </w:rPr>
          <w:t xml:space="preserve">: </w:t>
        </w:r>
      </w:ins>
      <w:del w:id="39" w:author="Daphne Tan" w:date="2021-11-30T21:46:00Z">
        <w:r w:rsidRPr="00B262CD" w:rsidDel="00D73EF9">
          <w:rPr>
            <w:rFonts w:ascii="Garamond" w:hAnsi="Garamond"/>
            <w:color w:val="000000" w:themeColor="text1"/>
          </w:rPr>
          <w:delText xml:space="preserve">. While </w:delText>
        </w:r>
      </w:del>
      <w:del w:id="40" w:author="Daphne Tan" w:date="2021-11-30T21:54:00Z">
        <w:r w:rsidRPr="00B262CD" w:rsidDel="00D73EF9">
          <w:rPr>
            <w:rFonts w:ascii="Garamond" w:hAnsi="Garamond"/>
            <w:color w:val="000000" w:themeColor="text1"/>
          </w:rPr>
          <w:delText xml:space="preserve">authors </w:delText>
        </w:r>
      </w:del>
      <w:del w:id="41" w:author="Daphne Tan" w:date="2021-11-30T21:48:00Z">
        <w:r w:rsidRPr="00B262CD" w:rsidDel="00D73EF9">
          <w:rPr>
            <w:rFonts w:ascii="Garamond" w:hAnsi="Garamond"/>
            <w:color w:val="000000" w:themeColor="text1"/>
          </w:rPr>
          <w:delText xml:space="preserve">such as Karpinski (2000), Levitin and Rogers (2005), and Marvin (2007), </w:delText>
        </w:r>
      </w:del>
      <w:del w:id="42" w:author="Daphne Tan" w:date="2021-11-30T21:54:00Z">
        <w:r w:rsidRPr="00B262CD" w:rsidDel="00D73EF9">
          <w:rPr>
            <w:rFonts w:ascii="Garamond" w:hAnsi="Garamond"/>
            <w:color w:val="000000" w:themeColor="text1"/>
          </w:rPr>
          <w:delText xml:space="preserve">have proposed </w:delText>
        </w:r>
      </w:del>
      <w:r w:rsidRPr="00B262CD">
        <w:rPr>
          <w:rFonts w:ascii="Garamond" w:hAnsi="Garamond"/>
          <w:color w:val="000000" w:themeColor="text1"/>
        </w:rPr>
        <w:t>working definitions</w:t>
      </w:r>
      <w:del w:id="43" w:author="Daphne Tan" w:date="2021-11-30T21:54:00Z">
        <w:r w:rsidRPr="00B262CD" w:rsidDel="00D73EF9">
          <w:rPr>
            <w:rFonts w:ascii="Garamond" w:hAnsi="Garamond"/>
            <w:color w:val="000000" w:themeColor="text1"/>
          </w:rPr>
          <w:delText>,</w:delText>
        </w:r>
      </w:del>
      <w:r w:rsidRPr="00B262CD">
        <w:rPr>
          <w:rFonts w:ascii="Garamond" w:hAnsi="Garamond"/>
          <w:color w:val="000000" w:themeColor="text1"/>
        </w:rPr>
        <w:t xml:space="preserve"> </w:t>
      </w:r>
      <w:del w:id="44" w:author="Daphne Tan" w:date="2021-11-30T21:55:00Z">
        <w:r w:rsidRPr="00B262CD" w:rsidDel="00D73EF9">
          <w:rPr>
            <w:rFonts w:ascii="Garamond" w:hAnsi="Garamond"/>
            <w:color w:val="000000" w:themeColor="text1"/>
          </w:rPr>
          <w:delText>th</w:delText>
        </w:r>
      </w:del>
      <w:del w:id="45" w:author="Daphne Tan" w:date="2021-11-30T21:47:00Z">
        <w:r w:rsidRPr="00B262CD" w:rsidDel="00D73EF9">
          <w:rPr>
            <w:rFonts w:ascii="Garamond" w:hAnsi="Garamond"/>
            <w:color w:val="000000" w:themeColor="text1"/>
          </w:rPr>
          <w:delText>ey</w:delText>
        </w:r>
      </w:del>
      <w:del w:id="46" w:author="Daphne Tan" w:date="2021-11-30T21:55:00Z">
        <w:r w:rsidRPr="00B262CD" w:rsidDel="00D73EF9">
          <w:rPr>
            <w:rFonts w:ascii="Garamond" w:hAnsi="Garamond"/>
            <w:color w:val="000000" w:themeColor="text1"/>
          </w:rPr>
          <w:delText xml:space="preserve"> </w:delText>
        </w:r>
      </w:del>
      <w:r w:rsidRPr="00B262CD">
        <w:rPr>
          <w:rFonts w:ascii="Garamond" w:hAnsi="Garamond"/>
          <w:color w:val="000000" w:themeColor="text1"/>
        </w:rPr>
        <w:t>seem to capture some</w:t>
      </w:r>
      <w:del w:id="47" w:author="Daphne Tan" w:date="2021-11-30T21:57:00Z">
        <w:r w:rsidRPr="00B262CD" w:rsidDel="00292CFC">
          <w:rPr>
            <w:rFonts w:ascii="Garamond" w:hAnsi="Garamond"/>
            <w:color w:val="000000" w:themeColor="text1"/>
          </w:rPr>
          <w:delText>,</w:delText>
        </w:r>
      </w:del>
      <w:r w:rsidRPr="00B262CD">
        <w:rPr>
          <w:rFonts w:ascii="Garamond" w:hAnsi="Garamond"/>
          <w:color w:val="000000" w:themeColor="text1"/>
        </w:rPr>
        <w:t xml:space="preserve"> but not all</w:t>
      </w:r>
      <w:del w:id="48" w:author="Daphne Tan" w:date="2021-11-30T21:57:00Z">
        <w:r w:rsidRPr="00B262CD" w:rsidDel="00292CFC">
          <w:rPr>
            <w:rFonts w:ascii="Garamond" w:hAnsi="Garamond"/>
            <w:color w:val="000000" w:themeColor="text1"/>
          </w:rPr>
          <w:delText>,</w:delText>
        </w:r>
      </w:del>
      <w:r w:rsidRPr="00B262CD">
        <w:rPr>
          <w:rFonts w:ascii="Garamond" w:hAnsi="Garamond"/>
          <w:color w:val="000000" w:themeColor="text1"/>
        </w:rPr>
        <w:t xml:space="preserve"> aspects </w:t>
      </w:r>
      <w:del w:id="49" w:author="Daphne Tan" w:date="2021-11-30T21:48:00Z">
        <w:r w:rsidRPr="00B262CD" w:rsidDel="00D73EF9">
          <w:rPr>
            <w:rFonts w:ascii="Garamond" w:hAnsi="Garamond"/>
            <w:color w:val="000000" w:themeColor="text1"/>
          </w:rPr>
          <w:delText>of relative pitch</w:delText>
        </w:r>
      </w:del>
      <w:ins w:id="50" w:author="Daphne Tan" w:date="2021-11-30T21:48:00Z">
        <w:r w:rsidR="00D73EF9">
          <w:rPr>
            <w:rFonts w:ascii="Garamond" w:hAnsi="Garamond"/>
            <w:color w:val="000000" w:themeColor="text1"/>
          </w:rPr>
          <w:t>of this ability (</w:t>
        </w:r>
        <w:r w:rsidR="00D73EF9" w:rsidRPr="00B262CD">
          <w:rPr>
            <w:rFonts w:ascii="Garamond" w:hAnsi="Garamond"/>
            <w:color w:val="000000" w:themeColor="text1"/>
          </w:rPr>
          <w:t>Karpinski</w:t>
        </w:r>
      </w:ins>
      <w:ins w:id="51" w:author="Jenine Brown" w:date="2021-12-01T04:53:00Z">
        <w:r w:rsidR="001C4446">
          <w:rPr>
            <w:rFonts w:ascii="Garamond" w:hAnsi="Garamond"/>
            <w:color w:val="000000" w:themeColor="text1"/>
          </w:rPr>
          <w:t>,</w:t>
        </w:r>
      </w:ins>
      <w:ins w:id="52" w:author="Daphne Tan" w:date="2021-11-30T21:48:00Z">
        <w:r w:rsidR="00D73EF9">
          <w:rPr>
            <w:rFonts w:ascii="Garamond" w:hAnsi="Garamond"/>
            <w:color w:val="000000" w:themeColor="text1"/>
          </w:rPr>
          <w:t xml:space="preserve"> </w:t>
        </w:r>
        <w:r w:rsidR="00D73EF9" w:rsidRPr="00B262CD">
          <w:rPr>
            <w:rFonts w:ascii="Garamond" w:hAnsi="Garamond"/>
            <w:color w:val="000000" w:themeColor="text1"/>
          </w:rPr>
          <w:t>2000</w:t>
        </w:r>
      </w:ins>
      <w:ins w:id="53" w:author="Jenine Brown" w:date="2021-12-01T04:53:00Z">
        <w:r w:rsidR="001C4446">
          <w:rPr>
            <w:rFonts w:ascii="Garamond" w:hAnsi="Garamond"/>
            <w:color w:val="000000" w:themeColor="text1"/>
          </w:rPr>
          <w:t>;</w:t>
        </w:r>
      </w:ins>
      <w:ins w:id="54" w:author="Daphne Tan" w:date="2021-11-30T21:58:00Z">
        <w:del w:id="55" w:author="Jenine Brown" w:date="2021-12-01T04:53:00Z">
          <w:r w:rsidR="00292CFC" w:rsidDel="001C4446">
            <w:rPr>
              <w:rFonts w:ascii="Garamond" w:hAnsi="Garamond"/>
              <w:color w:val="000000" w:themeColor="text1"/>
            </w:rPr>
            <w:delText>,</w:delText>
          </w:r>
        </w:del>
      </w:ins>
      <w:ins w:id="56" w:author="Daphne Tan" w:date="2021-11-30T21:48:00Z">
        <w:r w:rsidR="00D73EF9" w:rsidRPr="00B262CD">
          <w:rPr>
            <w:rFonts w:ascii="Garamond" w:hAnsi="Garamond"/>
            <w:color w:val="000000" w:themeColor="text1"/>
          </w:rPr>
          <w:t xml:space="preserve"> Levitin </w:t>
        </w:r>
      </w:ins>
      <w:ins w:id="57" w:author="Jenine Brown" w:date="2021-12-01T04:18:00Z">
        <w:r w:rsidR="00D82C92">
          <w:rPr>
            <w:rFonts w:ascii="Garamond" w:hAnsi="Garamond"/>
            <w:color w:val="000000" w:themeColor="text1"/>
          </w:rPr>
          <w:t>&amp;</w:t>
        </w:r>
      </w:ins>
      <w:ins w:id="58" w:author="Daphne Tan" w:date="2021-11-30T21:48:00Z">
        <w:del w:id="59" w:author="Jenine Brown" w:date="2021-12-01T04:18:00Z">
          <w:r w:rsidR="00D73EF9" w:rsidRPr="00B262CD" w:rsidDel="00D82C92">
            <w:rPr>
              <w:rFonts w:ascii="Garamond" w:hAnsi="Garamond"/>
              <w:color w:val="000000" w:themeColor="text1"/>
            </w:rPr>
            <w:delText>and</w:delText>
          </w:r>
        </w:del>
        <w:r w:rsidR="00D73EF9" w:rsidRPr="00B262CD">
          <w:rPr>
            <w:rFonts w:ascii="Garamond" w:hAnsi="Garamond"/>
            <w:color w:val="000000" w:themeColor="text1"/>
          </w:rPr>
          <w:t xml:space="preserve"> Rogers</w:t>
        </w:r>
      </w:ins>
      <w:ins w:id="60" w:author="Jenine Brown" w:date="2021-12-01T04:53:00Z">
        <w:r w:rsidR="001C4446">
          <w:rPr>
            <w:rFonts w:ascii="Garamond" w:hAnsi="Garamond"/>
            <w:color w:val="000000" w:themeColor="text1"/>
          </w:rPr>
          <w:t>,</w:t>
        </w:r>
      </w:ins>
      <w:ins w:id="61" w:author="Daphne Tan" w:date="2021-11-30T21:48:00Z">
        <w:r w:rsidR="00D73EF9" w:rsidRPr="00B262CD">
          <w:rPr>
            <w:rFonts w:ascii="Garamond" w:hAnsi="Garamond"/>
            <w:color w:val="000000" w:themeColor="text1"/>
          </w:rPr>
          <w:t xml:space="preserve"> 2005</w:t>
        </w:r>
      </w:ins>
      <w:ins w:id="62" w:author="Jenine Brown" w:date="2021-12-01T04:53:00Z">
        <w:r w:rsidR="001C4446">
          <w:rPr>
            <w:rFonts w:ascii="Garamond" w:hAnsi="Garamond"/>
            <w:color w:val="000000" w:themeColor="text1"/>
          </w:rPr>
          <w:t>;</w:t>
        </w:r>
      </w:ins>
      <w:ins w:id="63" w:author="Daphne Tan" w:date="2021-11-30T21:48:00Z">
        <w:del w:id="64" w:author="Jenine Brown" w:date="2021-12-01T04:53:00Z">
          <w:r w:rsidR="00D73EF9" w:rsidRPr="00B262CD" w:rsidDel="001C4446">
            <w:rPr>
              <w:rFonts w:ascii="Garamond" w:hAnsi="Garamond"/>
              <w:color w:val="000000" w:themeColor="text1"/>
            </w:rPr>
            <w:delText>,</w:delText>
          </w:r>
        </w:del>
        <w:r w:rsidR="00D73EF9" w:rsidRPr="00B262CD">
          <w:rPr>
            <w:rFonts w:ascii="Garamond" w:hAnsi="Garamond"/>
            <w:color w:val="000000" w:themeColor="text1"/>
          </w:rPr>
          <w:t xml:space="preserve"> </w:t>
        </w:r>
      </w:ins>
      <w:proofErr w:type="spellStart"/>
      <w:ins w:id="65" w:author="Jenine Brown" w:date="2021-12-01T04:53:00Z">
        <w:r w:rsidR="001C4446">
          <w:rPr>
            <w:rFonts w:ascii="Garamond" w:hAnsi="Garamond"/>
            <w:color w:val="000000" w:themeColor="text1"/>
          </w:rPr>
          <w:t>Leipold</w:t>
        </w:r>
        <w:proofErr w:type="spellEnd"/>
        <w:r w:rsidR="001C4446">
          <w:rPr>
            <w:rFonts w:ascii="Garamond" w:hAnsi="Garamond"/>
            <w:color w:val="000000" w:themeColor="text1"/>
          </w:rPr>
          <w:t xml:space="preserve"> et al., 2019; </w:t>
        </w:r>
      </w:ins>
      <w:ins w:id="66" w:author="Daphne Tan" w:date="2021-11-30T21:48:00Z">
        <w:r w:rsidR="00D73EF9" w:rsidRPr="00B262CD">
          <w:rPr>
            <w:rFonts w:ascii="Garamond" w:hAnsi="Garamond"/>
            <w:color w:val="000000" w:themeColor="text1"/>
          </w:rPr>
          <w:t>Marvin</w:t>
        </w:r>
      </w:ins>
      <w:ins w:id="67" w:author="Jenine Brown" w:date="2021-12-01T04:53:00Z">
        <w:r w:rsidR="001C4446">
          <w:rPr>
            <w:rFonts w:ascii="Garamond" w:hAnsi="Garamond"/>
            <w:color w:val="000000" w:themeColor="text1"/>
          </w:rPr>
          <w:t>,</w:t>
        </w:r>
      </w:ins>
      <w:ins w:id="68" w:author="Daphne Tan" w:date="2021-11-30T21:48:00Z">
        <w:r w:rsidR="00D73EF9" w:rsidRPr="00B262CD">
          <w:rPr>
            <w:rFonts w:ascii="Garamond" w:hAnsi="Garamond"/>
            <w:color w:val="000000" w:themeColor="text1"/>
          </w:rPr>
          <w:t xml:space="preserve"> 2007)</w:t>
        </w:r>
      </w:ins>
      <w:r w:rsidRPr="00B262CD">
        <w:rPr>
          <w:rFonts w:ascii="Garamond" w:hAnsi="Garamond"/>
          <w:color w:val="000000" w:themeColor="text1"/>
        </w:rPr>
        <w:t>. </w:t>
      </w:r>
      <w:ins w:id="69" w:author="Daphne Tan" w:date="2021-11-30T21:49:00Z">
        <w:r w:rsidR="00D73EF9">
          <w:rPr>
            <w:rFonts w:ascii="Garamond" w:hAnsi="Garamond"/>
            <w:color w:val="000000" w:themeColor="text1"/>
          </w:rPr>
          <w:t xml:space="preserve">Further </w:t>
        </w:r>
      </w:ins>
      <w:ins w:id="70" w:author="Daphne Tan" w:date="2021-11-30T21:50:00Z">
        <w:r w:rsidR="00D73EF9">
          <w:rPr>
            <w:rFonts w:ascii="Garamond" w:hAnsi="Garamond"/>
            <w:color w:val="000000" w:themeColor="text1"/>
          </w:rPr>
          <w:t xml:space="preserve">while </w:t>
        </w:r>
      </w:ins>
      <w:ins w:id="71" w:author="Daphne Tan" w:date="2021-11-30T21:53:00Z">
        <w:r w:rsidR="00D73EF9">
          <w:rPr>
            <w:rFonts w:ascii="Garamond" w:hAnsi="Garamond"/>
            <w:color w:val="000000" w:themeColor="text1"/>
          </w:rPr>
          <w:t>scholars</w:t>
        </w:r>
      </w:ins>
      <w:ins w:id="72" w:author="Daphne Tan" w:date="2021-11-30T21:50:00Z">
        <w:r w:rsidR="00D73EF9">
          <w:rPr>
            <w:rFonts w:ascii="Garamond" w:hAnsi="Garamond"/>
            <w:color w:val="000000" w:themeColor="text1"/>
          </w:rPr>
          <w:t xml:space="preserve"> have studied the </w:t>
        </w:r>
      </w:ins>
      <w:ins w:id="73" w:author="Daphne Tan" w:date="2021-11-30T21:47:00Z">
        <w:r w:rsidR="00D73EF9" w:rsidRPr="00B262CD">
          <w:rPr>
            <w:rFonts w:ascii="Garamond" w:hAnsi="Garamond"/>
            <w:color w:val="000000" w:themeColor="text1"/>
          </w:rPr>
          <w:t>prevalence</w:t>
        </w:r>
        <w:r w:rsidR="00D73EF9">
          <w:rPr>
            <w:rFonts w:ascii="Garamond" w:hAnsi="Garamond"/>
            <w:color w:val="000000" w:themeColor="text1"/>
          </w:rPr>
          <w:t xml:space="preserve"> </w:t>
        </w:r>
        <w:commentRangeStart w:id="74"/>
        <w:commentRangeStart w:id="75"/>
        <w:r w:rsidR="00D73EF9">
          <w:rPr>
            <w:rFonts w:ascii="Garamond" w:hAnsi="Garamond"/>
            <w:color w:val="000000" w:themeColor="text1"/>
          </w:rPr>
          <w:t>(</w:t>
        </w:r>
      </w:ins>
      <w:ins w:id="76" w:author="Microsoft Office User" w:date="2021-12-02T12:45:00Z">
        <w:r w:rsidR="00A43F50">
          <w:rPr>
            <w:rFonts w:ascii="Garamond" w:hAnsi="Garamond"/>
            <w:color w:val="000000" w:themeColor="text1"/>
          </w:rPr>
          <w:t>Ward, 1</w:t>
        </w:r>
      </w:ins>
      <w:ins w:id="77" w:author="Microsoft Office User" w:date="2021-12-02T12:46:00Z">
        <w:r w:rsidR="00A43F50">
          <w:rPr>
            <w:rFonts w:ascii="Garamond" w:hAnsi="Garamond"/>
            <w:color w:val="000000" w:themeColor="text1"/>
          </w:rPr>
          <w:t xml:space="preserve">999 </w:t>
        </w:r>
      </w:ins>
      <w:ins w:id="78" w:author="Daphne Tan" w:date="2021-11-30T21:47:00Z">
        <w:del w:id="79" w:author="Microsoft Office User" w:date="2021-12-02T12:46:00Z">
          <w:r w:rsidR="00D73EF9" w:rsidRPr="005657F7" w:rsidDel="00A43F50">
            <w:rPr>
              <w:rFonts w:ascii="Garamond" w:hAnsi="Garamond"/>
              <w:color w:val="000000" w:themeColor="text1"/>
              <w:highlight w:val="yellow"/>
              <w:rPrChange w:id="80" w:author="Daphne Tan" w:date="2021-11-30T21:43:00Z">
                <w:rPr>
                  <w:rFonts w:ascii="Garamond" w:hAnsi="Garamond"/>
                  <w:color w:val="000000" w:themeColor="text1"/>
                </w:rPr>
              </w:rPrChange>
            </w:rPr>
            <w:delText>citation</w:delText>
          </w:r>
        </w:del>
      </w:ins>
      <w:ins w:id="81" w:author="Daphne Tan" w:date="2021-11-30T22:08:00Z">
        <w:del w:id="82" w:author="Microsoft Office User" w:date="2021-12-02T12:46:00Z">
          <w:r w:rsidR="00B2512F" w:rsidDel="00A43F50">
            <w:rPr>
              <w:rFonts w:ascii="Garamond" w:hAnsi="Garamond"/>
              <w:color w:val="000000" w:themeColor="text1"/>
            </w:rPr>
            <w:delText>?</w:delText>
          </w:r>
        </w:del>
      </w:ins>
      <w:commentRangeEnd w:id="74"/>
      <w:r w:rsidR="001C4446">
        <w:rPr>
          <w:rStyle w:val="CommentReference"/>
        </w:rPr>
        <w:commentReference w:id="74"/>
      </w:r>
      <w:commentRangeEnd w:id="75"/>
      <w:r w:rsidR="006E49FD">
        <w:rPr>
          <w:rStyle w:val="CommentReference"/>
        </w:rPr>
        <w:commentReference w:id="75"/>
      </w:r>
      <w:ins w:id="83" w:author="Daphne Tan" w:date="2021-11-30T21:47:00Z">
        <w:r w:rsidR="00D73EF9">
          <w:rPr>
            <w:rFonts w:ascii="Garamond" w:hAnsi="Garamond"/>
            <w:color w:val="000000" w:themeColor="text1"/>
          </w:rPr>
          <w:t>)</w:t>
        </w:r>
        <w:r w:rsidR="00D73EF9" w:rsidRPr="00B262CD">
          <w:rPr>
            <w:rFonts w:ascii="Garamond" w:hAnsi="Garamond"/>
            <w:color w:val="000000" w:themeColor="text1"/>
          </w:rPr>
          <w:t xml:space="preserve">, </w:t>
        </w:r>
        <w:commentRangeStart w:id="84"/>
        <w:r w:rsidR="00D73EF9" w:rsidRPr="00B262CD">
          <w:rPr>
            <w:rFonts w:ascii="Garamond" w:hAnsi="Garamond"/>
            <w:color w:val="000000" w:themeColor="text1"/>
          </w:rPr>
          <w:t>psychometric testing</w:t>
        </w:r>
        <w:r w:rsidR="00D73EF9">
          <w:rPr>
            <w:rFonts w:ascii="Garamond" w:hAnsi="Garamond"/>
            <w:color w:val="000000" w:themeColor="text1"/>
          </w:rPr>
          <w:t xml:space="preserve"> </w:t>
        </w:r>
      </w:ins>
      <w:commentRangeEnd w:id="84"/>
      <w:ins w:id="85" w:author="Daphne Tan" w:date="2021-11-30T21:52:00Z">
        <w:r w:rsidR="00D73EF9">
          <w:rPr>
            <w:rStyle w:val="CommentReference"/>
          </w:rPr>
          <w:commentReference w:id="84"/>
        </w:r>
      </w:ins>
      <w:ins w:id="86" w:author="Daphne Tan" w:date="2021-11-30T21:47:00Z">
        <w:r w:rsidR="00D73EF9">
          <w:rPr>
            <w:rFonts w:ascii="Garamond" w:hAnsi="Garamond"/>
            <w:color w:val="000000" w:themeColor="text1"/>
          </w:rPr>
          <w:t>(</w:t>
        </w:r>
      </w:ins>
      <w:ins w:id="87" w:author="Microsoft Office User" w:date="2021-12-02T12:49:00Z">
        <w:r w:rsidR="00A43F50">
          <w:rPr>
            <w:rFonts w:ascii="Garamond" w:hAnsi="Garamond"/>
            <w:color w:val="000000" w:themeColor="text1"/>
          </w:rPr>
          <w:t xml:space="preserve">Bermudez &amp; </w:t>
        </w:r>
        <w:proofErr w:type="spellStart"/>
        <w:r w:rsidR="00A43F50">
          <w:rPr>
            <w:rFonts w:ascii="Garamond" w:hAnsi="Garamond"/>
            <w:color w:val="000000" w:themeColor="text1"/>
          </w:rPr>
          <w:t>Zatorre</w:t>
        </w:r>
        <w:proofErr w:type="spellEnd"/>
        <w:r w:rsidR="00A43F50">
          <w:rPr>
            <w:rFonts w:ascii="Garamond" w:hAnsi="Garamond"/>
            <w:color w:val="000000" w:themeColor="text1"/>
          </w:rPr>
          <w:t>, 2009)</w:t>
        </w:r>
      </w:ins>
      <w:ins w:id="88" w:author="Daphne Tan" w:date="2021-11-30T21:47:00Z">
        <w:del w:id="89" w:author="Microsoft Office User" w:date="2021-12-02T12:49:00Z">
          <w:r w:rsidR="00D73EF9" w:rsidRPr="005657F7" w:rsidDel="00A43F50">
            <w:rPr>
              <w:rFonts w:ascii="Garamond" w:hAnsi="Garamond"/>
              <w:color w:val="000000" w:themeColor="text1"/>
              <w:highlight w:val="yellow"/>
              <w:rPrChange w:id="90" w:author="Daphne Tan" w:date="2021-11-30T21:43:00Z">
                <w:rPr>
                  <w:rFonts w:ascii="Garamond" w:hAnsi="Garamond"/>
                  <w:color w:val="000000" w:themeColor="text1"/>
                </w:rPr>
              </w:rPrChange>
            </w:rPr>
            <w:delText>citation</w:delText>
          </w:r>
        </w:del>
      </w:ins>
      <w:ins w:id="91" w:author="Daphne Tan" w:date="2021-11-30T22:08:00Z">
        <w:del w:id="92" w:author="Microsoft Office User" w:date="2021-12-02T12:49:00Z">
          <w:r w:rsidR="00B2512F" w:rsidDel="00A43F50">
            <w:rPr>
              <w:rFonts w:ascii="Garamond" w:hAnsi="Garamond"/>
              <w:color w:val="000000" w:themeColor="text1"/>
            </w:rPr>
            <w:delText>?</w:delText>
          </w:r>
        </w:del>
      </w:ins>
      <w:ins w:id="93" w:author="Daphne Tan" w:date="2021-11-30T21:47:00Z">
        <w:r w:rsidR="00D73EF9">
          <w:rPr>
            <w:rFonts w:ascii="Garamond" w:hAnsi="Garamond"/>
            <w:color w:val="000000" w:themeColor="text1"/>
          </w:rPr>
          <w:t>)</w:t>
        </w:r>
        <w:r w:rsidR="00D73EF9" w:rsidRPr="00B262CD">
          <w:rPr>
            <w:rFonts w:ascii="Garamond" w:hAnsi="Garamond"/>
            <w:color w:val="000000" w:themeColor="text1"/>
          </w:rPr>
          <w:t>, and neurophysiological mechanisms</w:t>
        </w:r>
        <w:r w:rsidR="00D73EF9">
          <w:rPr>
            <w:rFonts w:ascii="Garamond" w:hAnsi="Garamond"/>
            <w:color w:val="000000" w:themeColor="text1"/>
          </w:rPr>
          <w:t xml:space="preserve"> </w:t>
        </w:r>
      </w:ins>
      <w:ins w:id="94" w:author="Jenine Brown" w:date="2021-12-01T04:40:00Z">
        <w:r w:rsidR="001E2073">
          <w:rPr>
            <w:rFonts w:ascii="Garamond" w:hAnsi="Garamond"/>
            <w:color w:val="000000" w:themeColor="text1"/>
          </w:rPr>
          <w:t>(</w:t>
        </w:r>
        <w:proofErr w:type="spellStart"/>
        <w:r w:rsidR="001E2073">
          <w:rPr>
            <w:rFonts w:ascii="Garamond" w:hAnsi="Garamond"/>
            <w:color w:val="000000" w:themeColor="text1"/>
          </w:rPr>
          <w:t>Brauchli</w:t>
        </w:r>
        <w:proofErr w:type="spellEnd"/>
        <w:r w:rsidR="001E2073">
          <w:rPr>
            <w:rFonts w:ascii="Garamond" w:hAnsi="Garamond"/>
            <w:color w:val="000000" w:themeColor="text1"/>
          </w:rPr>
          <w:t xml:space="preserve"> </w:t>
        </w:r>
      </w:ins>
      <w:ins w:id="95" w:author="Daphne Tan" w:date="2021-11-30T21:47:00Z">
        <w:del w:id="96" w:author="Jenine Brown" w:date="2021-12-01T04:40:00Z">
          <w:r w:rsidR="00D73EF9" w:rsidDel="001E2073">
            <w:rPr>
              <w:rFonts w:ascii="Garamond" w:hAnsi="Garamond"/>
              <w:color w:val="000000" w:themeColor="text1"/>
            </w:rPr>
            <w:delText>(</w:delText>
          </w:r>
        </w:del>
      </w:ins>
      <w:ins w:id="97" w:author="Jenine Brown" w:date="2021-12-01T04:27:00Z">
        <w:r w:rsidR="00332798">
          <w:rPr>
            <w:rFonts w:ascii="Garamond" w:hAnsi="Garamond"/>
            <w:color w:val="000000" w:themeColor="text1"/>
          </w:rPr>
          <w:t>et al.</w:t>
        </w:r>
      </w:ins>
      <w:ins w:id="98" w:author="Jenine Brown" w:date="2021-12-01T04:28:00Z">
        <w:r w:rsidR="00332798">
          <w:rPr>
            <w:rFonts w:ascii="Garamond" w:hAnsi="Garamond"/>
            <w:color w:val="000000" w:themeColor="text1"/>
          </w:rPr>
          <w:t>, 2019</w:t>
        </w:r>
      </w:ins>
      <w:ins w:id="99" w:author="Daphne Tan" w:date="2021-11-30T21:47:00Z">
        <w:del w:id="100" w:author="Jenine Brown" w:date="2021-12-01T04:27:00Z">
          <w:r w:rsidR="00D73EF9" w:rsidRPr="005657F7" w:rsidDel="00332798">
            <w:rPr>
              <w:rFonts w:ascii="Garamond" w:hAnsi="Garamond"/>
              <w:color w:val="000000" w:themeColor="text1"/>
              <w:highlight w:val="yellow"/>
              <w:rPrChange w:id="101" w:author="Daphne Tan" w:date="2021-11-30T21:43:00Z">
                <w:rPr>
                  <w:rFonts w:ascii="Garamond" w:hAnsi="Garamond"/>
                  <w:color w:val="000000" w:themeColor="text1"/>
                </w:rPr>
              </w:rPrChange>
            </w:rPr>
            <w:delText>citation</w:delText>
          </w:r>
        </w:del>
      </w:ins>
      <w:ins w:id="102" w:author="Daphne Tan" w:date="2021-11-30T22:08:00Z">
        <w:del w:id="103" w:author="Jenine Brown" w:date="2021-12-01T04:27:00Z">
          <w:r w:rsidR="00B2512F" w:rsidDel="00332798">
            <w:rPr>
              <w:rFonts w:ascii="Garamond" w:hAnsi="Garamond"/>
              <w:color w:val="000000" w:themeColor="text1"/>
            </w:rPr>
            <w:delText>?</w:delText>
          </w:r>
        </w:del>
      </w:ins>
      <w:ins w:id="104" w:author="Daphne Tan" w:date="2021-11-30T21:47:00Z">
        <w:r w:rsidR="00D73EF9">
          <w:rPr>
            <w:rFonts w:ascii="Garamond" w:hAnsi="Garamond"/>
            <w:color w:val="000000" w:themeColor="text1"/>
          </w:rPr>
          <w:t>)</w:t>
        </w:r>
      </w:ins>
      <w:ins w:id="105" w:author="Daphne Tan" w:date="2021-11-30T21:51:00Z">
        <w:r w:rsidR="00D73EF9">
          <w:rPr>
            <w:rFonts w:ascii="Garamond" w:hAnsi="Garamond"/>
            <w:color w:val="000000" w:themeColor="text1"/>
          </w:rPr>
          <w:t xml:space="preserve"> of </w:t>
        </w:r>
      </w:ins>
      <w:ins w:id="106" w:author="Daphne Tan" w:date="2021-11-30T22:01:00Z">
        <w:r w:rsidR="00292CFC">
          <w:rPr>
            <w:rFonts w:ascii="Garamond" w:hAnsi="Garamond"/>
            <w:color w:val="000000" w:themeColor="text1"/>
          </w:rPr>
          <w:t>AP</w:t>
        </w:r>
      </w:ins>
      <w:ins w:id="107" w:author="Daphne Tan" w:date="2021-11-30T21:47:00Z">
        <w:r w:rsidR="00D73EF9" w:rsidRPr="00B262CD">
          <w:rPr>
            <w:rFonts w:ascii="Garamond" w:hAnsi="Garamond"/>
            <w:color w:val="000000" w:themeColor="text1"/>
          </w:rPr>
          <w:t>,</w:t>
        </w:r>
        <w:r w:rsidR="00D73EF9">
          <w:rPr>
            <w:rFonts w:ascii="Garamond" w:hAnsi="Garamond"/>
            <w:color w:val="000000" w:themeColor="text1"/>
          </w:rPr>
          <w:t xml:space="preserve"> </w:t>
        </w:r>
      </w:ins>
      <w:commentRangeStart w:id="108"/>
      <w:ins w:id="109" w:author="Daphne Tan" w:date="2021-11-30T22:01:00Z">
        <w:r w:rsidR="00292CFC">
          <w:rPr>
            <w:rFonts w:ascii="Garamond" w:hAnsi="Garamond"/>
            <w:color w:val="000000" w:themeColor="text1"/>
          </w:rPr>
          <w:t>RP</w:t>
        </w:r>
      </w:ins>
      <w:ins w:id="110" w:author="Daphne Tan" w:date="2021-11-30T21:47:00Z">
        <w:r w:rsidR="00D73EF9">
          <w:rPr>
            <w:rFonts w:ascii="Garamond" w:hAnsi="Garamond"/>
            <w:color w:val="000000" w:themeColor="text1"/>
          </w:rPr>
          <w:t xml:space="preserve"> </w:t>
        </w:r>
      </w:ins>
      <w:ins w:id="111" w:author="Daphne Tan" w:date="2021-11-30T21:51:00Z">
        <w:r w:rsidR="00D73EF9">
          <w:rPr>
            <w:rFonts w:ascii="Garamond" w:hAnsi="Garamond"/>
            <w:color w:val="000000" w:themeColor="text1"/>
          </w:rPr>
          <w:t xml:space="preserve">has yet to receive such research </w:t>
        </w:r>
        <w:del w:id="112" w:author="Jenine Brown" w:date="2021-12-01T04:46:00Z">
          <w:r w:rsidR="00D73EF9" w:rsidDel="0030568B">
            <w:rPr>
              <w:rFonts w:ascii="Garamond" w:hAnsi="Garamond"/>
              <w:color w:val="000000" w:themeColor="text1"/>
            </w:rPr>
            <w:delText>attentio</w:delText>
          </w:r>
        </w:del>
      </w:ins>
      <w:ins w:id="113" w:author="Jenine Brown" w:date="2021-12-01T04:46:00Z">
        <w:r w:rsidR="0030568B">
          <w:rPr>
            <w:rFonts w:ascii="Garamond" w:hAnsi="Garamond"/>
            <w:color w:val="000000" w:themeColor="text1"/>
          </w:rPr>
          <w:t>attention.</w:t>
        </w:r>
      </w:ins>
      <w:commentRangeEnd w:id="108"/>
      <w:ins w:id="114" w:author="Jenine Brown" w:date="2021-12-01T05:04:00Z">
        <w:r w:rsidR="00DC3EAF">
          <w:rPr>
            <w:rStyle w:val="CommentReference"/>
          </w:rPr>
          <w:commentReference w:id="108"/>
        </w:r>
      </w:ins>
      <w:ins w:id="115" w:author="Daphne Tan" w:date="2021-11-30T21:51:00Z">
        <w:del w:id="116" w:author="Jenine Brown" w:date="2021-12-01T04:46:00Z">
          <w:r w:rsidR="00D73EF9" w:rsidDel="0030568B">
            <w:rPr>
              <w:rFonts w:ascii="Garamond" w:hAnsi="Garamond"/>
              <w:color w:val="000000" w:themeColor="text1"/>
            </w:rPr>
            <w:delText>n</w:delText>
          </w:r>
          <w:r w:rsidR="00D73EF9" w:rsidDel="007A392C">
            <w:rPr>
              <w:rFonts w:ascii="Garamond" w:hAnsi="Garamond"/>
              <w:color w:val="000000" w:themeColor="text1"/>
            </w:rPr>
            <w:delText>.</w:delText>
          </w:r>
        </w:del>
      </w:ins>
    </w:p>
    <w:p w14:paraId="4AEB61F3" w14:textId="77777777" w:rsidR="00B262CD" w:rsidRPr="00B262CD" w:rsidRDefault="00B262CD" w:rsidP="00FA499E">
      <w:pPr>
        <w:ind w:left="720"/>
        <w:rPr>
          <w:rFonts w:ascii="Garamond" w:hAnsi="Garamond"/>
          <w:color w:val="000000" w:themeColor="text1"/>
        </w:rPr>
      </w:pPr>
    </w:p>
    <w:p w14:paraId="431983E4" w14:textId="4D984D3C" w:rsidR="00B262CD" w:rsidRPr="00B262CD" w:rsidRDefault="00B262CD" w:rsidP="00FA499E">
      <w:pPr>
        <w:ind w:left="720"/>
        <w:rPr>
          <w:rFonts w:ascii="Garamond" w:hAnsi="Garamond"/>
          <w:color w:val="000000" w:themeColor="text1"/>
        </w:rPr>
      </w:pPr>
      <w:r w:rsidRPr="00B262CD">
        <w:rPr>
          <w:rFonts w:ascii="Garamond" w:hAnsi="Garamond"/>
          <w:color w:val="000000" w:themeColor="text1"/>
        </w:rPr>
        <w:t>The goal of our research is two</w:t>
      </w:r>
      <w:del w:id="117" w:author="Daphne Tan" w:date="2021-11-30T21:55:00Z">
        <w:r w:rsidRPr="00B262CD" w:rsidDel="00D73EF9">
          <w:rPr>
            <w:rFonts w:ascii="Garamond" w:hAnsi="Garamond"/>
            <w:color w:val="000000" w:themeColor="text1"/>
          </w:rPr>
          <w:delText>-</w:delText>
        </w:r>
      </w:del>
      <w:r w:rsidRPr="00B262CD">
        <w:rPr>
          <w:rFonts w:ascii="Garamond" w:hAnsi="Garamond"/>
          <w:color w:val="000000" w:themeColor="text1"/>
        </w:rPr>
        <w:t xml:space="preserve">fold. The first is to disentangle beliefs about </w:t>
      </w:r>
      <w:ins w:id="118" w:author="Daphne Tan" w:date="2021-11-30T22:01:00Z">
        <w:r w:rsidR="00292CFC">
          <w:rPr>
            <w:rFonts w:ascii="Garamond" w:hAnsi="Garamond"/>
            <w:color w:val="000000" w:themeColor="text1"/>
          </w:rPr>
          <w:t>RP</w:t>
        </w:r>
      </w:ins>
      <w:del w:id="119" w:author="Daphne Tan" w:date="2021-11-30T22:01:00Z">
        <w:r w:rsidRPr="00B262CD" w:rsidDel="00292CFC">
          <w:rPr>
            <w:rFonts w:ascii="Garamond" w:hAnsi="Garamond"/>
            <w:color w:val="000000" w:themeColor="text1"/>
          </w:rPr>
          <w:delText>relative</w:delText>
        </w:r>
      </w:del>
      <w:r w:rsidRPr="00B262CD">
        <w:rPr>
          <w:rFonts w:ascii="Garamond" w:hAnsi="Garamond"/>
          <w:color w:val="000000" w:themeColor="text1"/>
        </w:rPr>
        <w:t xml:space="preserve"> and </w:t>
      </w:r>
      <w:del w:id="120" w:author="Daphne Tan" w:date="2021-11-30T22:01:00Z">
        <w:r w:rsidRPr="00B262CD" w:rsidDel="00292CFC">
          <w:rPr>
            <w:rFonts w:ascii="Garamond" w:hAnsi="Garamond"/>
            <w:color w:val="000000" w:themeColor="text1"/>
          </w:rPr>
          <w:delText>absolute pitch</w:delText>
        </w:r>
      </w:del>
      <w:ins w:id="121" w:author="Daphne Tan" w:date="2021-11-30T22:01:00Z">
        <w:r w:rsidR="00292CFC">
          <w:rPr>
            <w:rFonts w:ascii="Garamond" w:hAnsi="Garamond"/>
            <w:color w:val="000000" w:themeColor="text1"/>
          </w:rPr>
          <w:t>AP</w:t>
        </w:r>
      </w:ins>
      <w:r w:rsidRPr="00B262CD">
        <w:rPr>
          <w:rFonts w:ascii="Garamond" w:hAnsi="Garamond"/>
          <w:color w:val="000000" w:themeColor="text1"/>
        </w:rPr>
        <w:t xml:space="preserve"> in order to arrive at an empirical, inductive </w:t>
      </w:r>
      <w:del w:id="122" w:author="Jenine Brown" w:date="2021-12-01T04:19:00Z">
        <w:r w:rsidRPr="00B262CD" w:rsidDel="00D82C92">
          <w:rPr>
            <w:rFonts w:ascii="Garamond" w:hAnsi="Garamond"/>
            <w:color w:val="000000" w:themeColor="text1"/>
          </w:rPr>
          <w:delText xml:space="preserve">consensus </w:delText>
        </w:r>
      </w:del>
      <w:ins w:id="123" w:author="Jenine Brown" w:date="2021-12-01T04:19:00Z">
        <w:r w:rsidR="00D82C92">
          <w:rPr>
            <w:rFonts w:ascii="Garamond" w:hAnsi="Garamond"/>
            <w:color w:val="000000" w:themeColor="text1"/>
          </w:rPr>
          <w:t>understanding</w:t>
        </w:r>
        <w:r w:rsidR="00D82C92" w:rsidRPr="00B262CD">
          <w:rPr>
            <w:rFonts w:ascii="Garamond" w:hAnsi="Garamond"/>
            <w:color w:val="000000" w:themeColor="text1"/>
          </w:rPr>
          <w:t xml:space="preserve"> </w:t>
        </w:r>
      </w:ins>
      <w:del w:id="124" w:author="Jenine Brown" w:date="2021-12-01T04:48:00Z">
        <w:r w:rsidRPr="00B262CD" w:rsidDel="00E53B7D">
          <w:rPr>
            <w:rFonts w:ascii="Garamond" w:hAnsi="Garamond"/>
            <w:color w:val="000000" w:themeColor="text1"/>
          </w:rPr>
          <w:delText xml:space="preserve">about </w:delText>
        </w:r>
      </w:del>
      <w:ins w:id="125" w:author="Jenine Brown" w:date="2021-12-01T04:48:00Z">
        <w:r w:rsidR="00E53B7D">
          <w:rPr>
            <w:rFonts w:ascii="Garamond" w:hAnsi="Garamond"/>
            <w:color w:val="000000" w:themeColor="text1"/>
          </w:rPr>
          <w:t>of</w:t>
        </w:r>
        <w:r w:rsidR="00E53B7D" w:rsidRPr="00B262CD">
          <w:rPr>
            <w:rFonts w:ascii="Garamond" w:hAnsi="Garamond"/>
            <w:color w:val="000000" w:themeColor="text1"/>
          </w:rPr>
          <w:t xml:space="preserve"> </w:t>
        </w:r>
      </w:ins>
      <w:r w:rsidRPr="00B262CD">
        <w:rPr>
          <w:rFonts w:ascii="Garamond" w:hAnsi="Garamond"/>
          <w:color w:val="000000" w:themeColor="text1"/>
        </w:rPr>
        <w:t xml:space="preserve">pitch-based skills. The second is to </w:t>
      </w:r>
      <w:del w:id="126" w:author="Daphne Tan" w:date="2021-11-30T21:59:00Z">
        <w:r w:rsidRPr="00B262CD" w:rsidDel="00292CFC">
          <w:rPr>
            <w:rFonts w:ascii="Garamond" w:hAnsi="Garamond"/>
            <w:color w:val="000000" w:themeColor="text1"/>
          </w:rPr>
          <w:delText xml:space="preserve">attempt to </w:delText>
        </w:r>
      </w:del>
      <w:del w:id="127" w:author="Jenine Brown" w:date="2021-12-01T04:19:00Z">
        <w:r w:rsidRPr="00B262CD" w:rsidDel="00D82C92">
          <w:rPr>
            <w:rFonts w:ascii="Garamond" w:hAnsi="Garamond"/>
            <w:color w:val="000000" w:themeColor="text1"/>
          </w:rPr>
          <w:delText>understand</w:delText>
        </w:r>
      </w:del>
      <w:ins w:id="128" w:author="Jenine Brown" w:date="2021-12-01T04:19:00Z">
        <w:r w:rsidR="00D82C92">
          <w:rPr>
            <w:rFonts w:ascii="Garamond" w:hAnsi="Garamond"/>
            <w:color w:val="000000" w:themeColor="text1"/>
          </w:rPr>
          <w:t>study</w:t>
        </w:r>
      </w:ins>
      <w:r w:rsidRPr="00B262CD">
        <w:rPr>
          <w:rFonts w:ascii="Garamond" w:hAnsi="Garamond"/>
          <w:color w:val="000000" w:themeColor="text1"/>
        </w:rPr>
        <w:t xml:space="preserve"> </w:t>
      </w:r>
      <w:del w:id="129" w:author="Daphne Tan" w:date="2021-11-30T21:59:00Z">
        <w:r w:rsidRPr="00B262CD" w:rsidDel="00292CFC">
          <w:rPr>
            <w:rFonts w:ascii="Garamond" w:hAnsi="Garamond"/>
            <w:color w:val="000000" w:themeColor="text1"/>
          </w:rPr>
          <w:delText xml:space="preserve">what </w:delText>
        </w:r>
      </w:del>
      <w:ins w:id="130" w:author="Daphne Tan" w:date="2021-11-30T21:59:00Z">
        <w:r w:rsidR="00292CFC">
          <w:rPr>
            <w:rFonts w:ascii="Garamond" w:hAnsi="Garamond"/>
            <w:color w:val="000000" w:themeColor="text1"/>
          </w:rPr>
          <w:t>the</w:t>
        </w:r>
        <w:r w:rsidR="00292CFC" w:rsidRPr="00B262CD">
          <w:rPr>
            <w:rFonts w:ascii="Garamond" w:hAnsi="Garamond"/>
            <w:color w:val="000000" w:themeColor="text1"/>
          </w:rPr>
          <w:t xml:space="preserve"> </w:t>
        </w:r>
      </w:ins>
      <w:r w:rsidRPr="00B262CD">
        <w:rPr>
          <w:rFonts w:ascii="Garamond" w:hAnsi="Garamond"/>
          <w:color w:val="000000" w:themeColor="text1"/>
        </w:rPr>
        <w:t xml:space="preserve">demographic, professional, and pedagogical factors </w:t>
      </w:r>
      <w:del w:id="131" w:author="Daphne Tan" w:date="2021-11-30T21:59:00Z">
        <w:r w:rsidRPr="00B262CD" w:rsidDel="00292CFC">
          <w:rPr>
            <w:rFonts w:ascii="Garamond" w:hAnsi="Garamond"/>
            <w:color w:val="000000" w:themeColor="text1"/>
          </w:rPr>
          <w:delText>are most</w:delText>
        </w:r>
      </w:del>
      <w:ins w:id="132" w:author="Daphne Tan" w:date="2021-11-30T21:59:00Z">
        <w:r w:rsidR="00292CFC">
          <w:rPr>
            <w:rFonts w:ascii="Garamond" w:hAnsi="Garamond"/>
            <w:color w:val="000000" w:themeColor="text1"/>
          </w:rPr>
          <w:t>that are</w:t>
        </w:r>
      </w:ins>
      <w:r w:rsidRPr="00B262CD">
        <w:rPr>
          <w:rFonts w:ascii="Garamond" w:hAnsi="Garamond"/>
          <w:color w:val="000000" w:themeColor="text1"/>
        </w:rPr>
        <w:t xml:space="preserve"> associated with </w:t>
      </w:r>
      <w:del w:id="133" w:author="Jenine Brown" w:date="2021-12-01T04:49:00Z">
        <w:r w:rsidRPr="00B262CD" w:rsidDel="00E53B7D">
          <w:rPr>
            <w:rFonts w:ascii="Garamond" w:hAnsi="Garamond"/>
            <w:color w:val="000000" w:themeColor="text1"/>
          </w:rPr>
          <w:delText>beliefs about</w:delText>
        </w:r>
      </w:del>
      <w:ins w:id="134" w:author="Jenine Brown" w:date="2021-12-01T04:49:00Z">
        <w:r w:rsidR="00E53B7D">
          <w:rPr>
            <w:rFonts w:ascii="Garamond" w:hAnsi="Garamond"/>
            <w:color w:val="000000" w:themeColor="text1"/>
          </w:rPr>
          <w:t>pedagogies of</w:t>
        </w:r>
      </w:ins>
      <w:r w:rsidRPr="00B262CD">
        <w:rPr>
          <w:rFonts w:ascii="Garamond" w:hAnsi="Garamond"/>
          <w:color w:val="000000" w:themeColor="text1"/>
        </w:rPr>
        <w:t xml:space="preserve"> relative and absolute pitch. In order to accomplish this, </w:t>
      </w:r>
      <w:ins w:id="135" w:author="Jenine Brown" w:date="2021-12-01T04:22:00Z">
        <w:r w:rsidR="004551F2">
          <w:rPr>
            <w:rFonts w:ascii="Garamond" w:hAnsi="Garamond"/>
            <w:color w:val="000000" w:themeColor="text1"/>
          </w:rPr>
          <w:t xml:space="preserve">our poster shares data from a </w:t>
        </w:r>
      </w:ins>
      <w:commentRangeStart w:id="136"/>
      <w:del w:id="137" w:author="Jenine Brown" w:date="2021-12-01T04:22:00Z">
        <w:r w:rsidRPr="00B262CD" w:rsidDel="004551F2">
          <w:rPr>
            <w:rFonts w:ascii="Garamond" w:hAnsi="Garamond"/>
            <w:color w:val="000000" w:themeColor="text1"/>
          </w:rPr>
          <w:delText xml:space="preserve">we analyze data </w:delText>
        </w:r>
        <w:commentRangeEnd w:id="136"/>
        <w:r w:rsidR="00292CFC" w:rsidDel="004551F2">
          <w:rPr>
            <w:rStyle w:val="CommentReference"/>
          </w:rPr>
          <w:commentReference w:id="136"/>
        </w:r>
        <w:r w:rsidRPr="00B262CD" w:rsidDel="004551F2">
          <w:rPr>
            <w:rFonts w:ascii="Garamond" w:hAnsi="Garamond"/>
            <w:color w:val="000000" w:themeColor="text1"/>
          </w:rPr>
          <w:delText xml:space="preserve">from an ongoing </w:delText>
        </w:r>
      </w:del>
      <w:r w:rsidRPr="00B262CD">
        <w:rPr>
          <w:rFonts w:ascii="Garamond" w:hAnsi="Garamond"/>
          <w:color w:val="000000" w:themeColor="text1"/>
        </w:rPr>
        <w:t xml:space="preserve">survey </w:t>
      </w:r>
      <w:del w:id="138" w:author="Jenine Brown" w:date="2021-12-01T04:25:00Z">
        <w:r w:rsidRPr="00B262CD" w:rsidDel="00734C74">
          <w:rPr>
            <w:rFonts w:ascii="Garamond" w:hAnsi="Garamond"/>
            <w:color w:val="000000" w:themeColor="text1"/>
          </w:rPr>
          <w:delText xml:space="preserve">of </w:delText>
        </w:r>
      </w:del>
      <w:del w:id="139" w:author="Jenine Brown" w:date="2021-12-01T04:22:00Z">
        <w:r w:rsidRPr="00B262CD" w:rsidDel="004551F2">
          <w:rPr>
            <w:rFonts w:ascii="Garamond" w:hAnsi="Garamond"/>
            <w:color w:val="000000" w:themeColor="text1"/>
          </w:rPr>
          <w:delText xml:space="preserve">active </w:delText>
        </w:r>
      </w:del>
      <w:del w:id="140" w:author="Jenine Brown" w:date="2021-12-01T04:25:00Z">
        <w:r w:rsidRPr="00B262CD" w:rsidDel="00734C74">
          <w:rPr>
            <w:rFonts w:ascii="Garamond" w:hAnsi="Garamond"/>
            <w:color w:val="000000" w:themeColor="text1"/>
          </w:rPr>
          <w:delText>aural skills</w:delText>
        </w:r>
      </w:del>
      <w:ins w:id="141" w:author="Daphne Tan" w:date="2021-11-30T22:00:00Z">
        <w:del w:id="142" w:author="Jenine Brown" w:date="2021-12-01T04:25:00Z">
          <w:r w:rsidR="00292CFC" w:rsidDel="00734C74">
            <w:rPr>
              <w:rFonts w:ascii="Garamond" w:hAnsi="Garamond"/>
              <w:color w:val="000000" w:themeColor="text1"/>
            </w:rPr>
            <w:delText>music</w:delText>
          </w:r>
        </w:del>
      </w:ins>
      <w:del w:id="143" w:author="Jenine Brown" w:date="2021-12-01T04:25:00Z">
        <w:r w:rsidRPr="00B262CD" w:rsidDel="00734C74">
          <w:rPr>
            <w:rFonts w:ascii="Garamond" w:hAnsi="Garamond"/>
            <w:color w:val="000000" w:themeColor="text1"/>
          </w:rPr>
          <w:delText xml:space="preserve"> teachers </w:delText>
        </w:r>
      </w:del>
      <w:del w:id="144" w:author="Daphne Tan" w:date="2021-11-30T22:02:00Z">
        <w:r w:rsidRPr="00B262CD" w:rsidDel="00292CFC">
          <w:rPr>
            <w:rFonts w:ascii="Garamond" w:hAnsi="Garamond"/>
            <w:color w:val="000000" w:themeColor="text1"/>
          </w:rPr>
          <w:delText>that collects thei</w:delText>
        </w:r>
      </w:del>
      <w:ins w:id="145" w:author="Daphne Tan" w:date="2021-11-30T22:02:00Z">
        <w:r w:rsidR="00292CFC">
          <w:rPr>
            <w:rFonts w:ascii="Garamond" w:hAnsi="Garamond"/>
            <w:color w:val="000000" w:themeColor="text1"/>
          </w:rPr>
          <w:t xml:space="preserve">that asks </w:t>
        </w:r>
      </w:ins>
      <w:ins w:id="146" w:author="Jenine Brown" w:date="2021-12-01T04:25:00Z">
        <w:r w:rsidR="00734C74">
          <w:rPr>
            <w:rFonts w:ascii="Garamond" w:hAnsi="Garamond"/>
            <w:color w:val="000000" w:themeColor="text1"/>
          </w:rPr>
          <w:t>music teachers</w:t>
        </w:r>
      </w:ins>
      <w:ins w:id="147" w:author="Microsoft Office User" w:date="2021-12-02T12:50:00Z">
        <w:r w:rsidR="00A43F50">
          <w:rPr>
            <w:rFonts w:ascii="Garamond" w:hAnsi="Garamond"/>
            <w:color w:val="000000" w:themeColor="text1"/>
          </w:rPr>
          <w:t xml:space="preserve"> (N = 48, </w:t>
        </w:r>
        <w:r w:rsidR="00A43F50" w:rsidRPr="00C20496">
          <w:rPr>
            <w:rFonts w:ascii="Garamond" w:hAnsi="Garamond"/>
            <w:i/>
            <w:iCs/>
            <w:color w:val="000000" w:themeColor="text1"/>
            <w:rPrChange w:id="148" w:author="Microsoft Office User" w:date="2021-12-02T12:54:00Z">
              <w:rPr>
                <w:rFonts w:ascii="Garamond" w:hAnsi="Garamond"/>
                <w:color w:val="000000" w:themeColor="text1"/>
              </w:rPr>
            </w:rPrChange>
          </w:rPr>
          <w:t>ongoing</w:t>
        </w:r>
        <w:r w:rsidR="00A43F50">
          <w:rPr>
            <w:rFonts w:ascii="Garamond" w:hAnsi="Garamond"/>
            <w:color w:val="000000" w:themeColor="text1"/>
          </w:rPr>
          <w:t>)</w:t>
        </w:r>
      </w:ins>
      <w:ins w:id="149" w:author="Jenine Brown" w:date="2021-12-01T04:25:00Z">
        <w:r w:rsidR="00734C74">
          <w:rPr>
            <w:rFonts w:ascii="Garamond" w:hAnsi="Garamond"/>
            <w:color w:val="000000" w:themeColor="text1"/>
          </w:rPr>
          <w:t xml:space="preserve"> </w:t>
        </w:r>
      </w:ins>
      <w:ins w:id="150" w:author="Daphne Tan" w:date="2021-11-30T22:02:00Z">
        <w:r w:rsidR="00292CFC">
          <w:rPr>
            <w:rFonts w:ascii="Garamond" w:hAnsi="Garamond"/>
            <w:color w:val="000000" w:themeColor="text1"/>
          </w:rPr>
          <w:t>for</w:t>
        </w:r>
      </w:ins>
      <w:del w:id="151" w:author="Daphne Tan" w:date="2021-11-30T22:02:00Z">
        <w:r w:rsidRPr="00B262CD" w:rsidDel="00292CFC">
          <w:rPr>
            <w:rFonts w:ascii="Garamond" w:hAnsi="Garamond"/>
            <w:color w:val="000000" w:themeColor="text1"/>
          </w:rPr>
          <w:delText>r</w:delText>
        </w:r>
      </w:del>
      <w:r w:rsidRPr="00B262CD">
        <w:rPr>
          <w:rFonts w:ascii="Garamond" w:hAnsi="Garamond"/>
          <w:color w:val="000000" w:themeColor="text1"/>
        </w:rPr>
        <w:t xml:space="preserve"> definitions of RP and AP (</w:t>
      </w:r>
      <w:r w:rsidR="00C82BEB">
        <w:rPr>
          <w:rFonts w:ascii="Garamond" w:hAnsi="Garamond"/>
          <w:color w:val="000000" w:themeColor="text1"/>
        </w:rPr>
        <w:t xml:space="preserve">e.g., </w:t>
      </w:r>
      <w:r w:rsidRPr="00B262CD">
        <w:rPr>
          <w:rFonts w:ascii="Garamond" w:hAnsi="Garamond"/>
          <w:b/>
          <w:bCs/>
          <w:color w:val="000000" w:themeColor="text1"/>
        </w:rPr>
        <w:t>Figure 1</w:t>
      </w:r>
      <w:r w:rsidRPr="00B262CD">
        <w:rPr>
          <w:rFonts w:ascii="Garamond" w:hAnsi="Garamond"/>
          <w:color w:val="000000" w:themeColor="text1"/>
        </w:rPr>
        <w:t>), classroom activities that foster them (</w:t>
      </w:r>
      <w:r w:rsidR="00196D03">
        <w:rPr>
          <w:rFonts w:ascii="Garamond" w:hAnsi="Garamond"/>
          <w:color w:val="000000" w:themeColor="text1"/>
        </w:rPr>
        <w:t xml:space="preserve">e.g., </w:t>
      </w:r>
      <w:r w:rsidRPr="00B262CD">
        <w:rPr>
          <w:rFonts w:ascii="Garamond" w:hAnsi="Garamond"/>
          <w:b/>
          <w:bCs/>
          <w:color w:val="000000" w:themeColor="text1"/>
        </w:rPr>
        <w:t>Figure 2</w:t>
      </w:r>
      <w:r w:rsidRPr="00B262CD">
        <w:rPr>
          <w:rFonts w:ascii="Garamond" w:hAnsi="Garamond"/>
          <w:color w:val="000000" w:themeColor="text1"/>
        </w:rPr>
        <w:t xml:space="preserve">), and </w:t>
      </w:r>
      <w:del w:id="152" w:author="Daphne Tan" w:date="2021-11-30T22:02:00Z">
        <w:r w:rsidRPr="00B262CD" w:rsidDel="00292CFC">
          <w:rPr>
            <w:rFonts w:ascii="Garamond" w:hAnsi="Garamond"/>
            <w:color w:val="000000" w:themeColor="text1"/>
          </w:rPr>
          <w:delText xml:space="preserve">their </w:delText>
        </w:r>
      </w:del>
      <w:r w:rsidRPr="00B262CD">
        <w:rPr>
          <w:rFonts w:ascii="Garamond" w:hAnsi="Garamond"/>
          <w:color w:val="000000" w:themeColor="text1"/>
        </w:rPr>
        <w:t xml:space="preserve">pedagogical beliefs about </w:t>
      </w:r>
      <w:del w:id="153" w:author="Jenine Brown" w:date="2021-12-01T04:34:00Z">
        <w:r w:rsidRPr="00B262CD" w:rsidDel="00ED467A">
          <w:rPr>
            <w:rFonts w:ascii="Garamond" w:hAnsi="Garamond"/>
            <w:color w:val="000000" w:themeColor="text1"/>
          </w:rPr>
          <w:delText xml:space="preserve">the advantages of </w:delText>
        </w:r>
      </w:del>
      <w:r w:rsidRPr="00B262CD">
        <w:rPr>
          <w:rFonts w:ascii="Garamond" w:hAnsi="Garamond"/>
          <w:color w:val="000000" w:themeColor="text1"/>
        </w:rPr>
        <w:t>each</w:t>
      </w:r>
      <w:r w:rsidR="002A2D5E">
        <w:rPr>
          <w:rFonts w:ascii="Garamond" w:hAnsi="Garamond"/>
          <w:color w:val="000000" w:themeColor="text1"/>
        </w:rPr>
        <w:t xml:space="preserve"> (e.g., </w:t>
      </w:r>
      <w:r w:rsidR="002A2D5E" w:rsidRPr="002A2D5E">
        <w:rPr>
          <w:rFonts w:ascii="Garamond" w:hAnsi="Garamond"/>
          <w:b/>
          <w:bCs/>
          <w:color w:val="000000" w:themeColor="text1"/>
        </w:rPr>
        <w:t>Figure 3</w:t>
      </w:r>
      <w:r w:rsidR="002A2D5E">
        <w:rPr>
          <w:rFonts w:ascii="Garamond" w:hAnsi="Garamond"/>
          <w:color w:val="000000" w:themeColor="text1"/>
        </w:rPr>
        <w:t>)</w:t>
      </w:r>
      <w:r w:rsidR="00196D03">
        <w:rPr>
          <w:rFonts w:ascii="Garamond" w:hAnsi="Garamond"/>
          <w:color w:val="000000" w:themeColor="text1"/>
        </w:rPr>
        <w:t xml:space="preserve">. </w:t>
      </w:r>
      <w:r w:rsidRPr="00B262CD">
        <w:rPr>
          <w:rFonts w:ascii="Garamond" w:hAnsi="Garamond"/>
          <w:color w:val="000000" w:themeColor="text1"/>
        </w:rPr>
        <w:t xml:space="preserve">The survey also attempts to learn whether these attitudes are </w:t>
      </w:r>
      <w:del w:id="154" w:author="Daphne Tan" w:date="2021-11-30T22:03:00Z">
        <w:r w:rsidRPr="00B262CD" w:rsidDel="00292CFC">
          <w:rPr>
            <w:rFonts w:ascii="Garamond" w:hAnsi="Garamond"/>
            <w:color w:val="000000" w:themeColor="text1"/>
          </w:rPr>
          <w:delText xml:space="preserve">moderated </w:delText>
        </w:r>
      </w:del>
      <w:ins w:id="155" w:author="Daphne Tan" w:date="2021-11-30T22:03:00Z">
        <w:r w:rsidR="00292CFC">
          <w:rPr>
            <w:rFonts w:ascii="Garamond" w:hAnsi="Garamond"/>
            <w:color w:val="000000" w:themeColor="text1"/>
          </w:rPr>
          <w:t>shaped</w:t>
        </w:r>
        <w:r w:rsidR="00292CFC" w:rsidRPr="00B262CD">
          <w:rPr>
            <w:rFonts w:ascii="Garamond" w:hAnsi="Garamond"/>
            <w:color w:val="000000" w:themeColor="text1"/>
          </w:rPr>
          <w:t xml:space="preserve"> </w:t>
        </w:r>
      </w:ins>
      <w:r w:rsidRPr="00B262CD">
        <w:rPr>
          <w:rFonts w:ascii="Garamond" w:hAnsi="Garamond"/>
          <w:color w:val="000000" w:themeColor="text1"/>
        </w:rPr>
        <w:t xml:space="preserve">by participants’ </w:t>
      </w:r>
      <w:del w:id="156" w:author="Daphne Tan" w:date="2021-11-30T22:05:00Z">
        <w:r w:rsidRPr="00B262CD" w:rsidDel="00292CFC">
          <w:rPr>
            <w:rFonts w:ascii="Garamond" w:hAnsi="Garamond"/>
            <w:color w:val="000000" w:themeColor="text1"/>
          </w:rPr>
          <w:delText xml:space="preserve">demographics </w:delText>
        </w:r>
      </w:del>
      <w:ins w:id="157" w:author="Daphne Tan" w:date="2021-11-30T22:05:00Z">
        <w:r w:rsidR="00292CFC">
          <w:rPr>
            <w:rFonts w:ascii="Garamond" w:hAnsi="Garamond"/>
            <w:color w:val="000000" w:themeColor="text1"/>
          </w:rPr>
          <w:t>musical background</w:t>
        </w:r>
        <w:r w:rsidR="00292CFC" w:rsidRPr="00B262CD">
          <w:rPr>
            <w:rFonts w:ascii="Garamond" w:hAnsi="Garamond"/>
            <w:color w:val="000000" w:themeColor="text1"/>
          </w:rPr>
          <w:t xml:space="preserve"> </w:t>
        </w:r>
      </w:ins>
      <w:r w:rsidRPr="00B262CD">
        <w:rPr>
          <w:rFonts w:ascii="Garamond" w:hAnsi="Garamond"/>
          <w:color w:val="000000" w:themeColor="text1"/>
        </w:rPr>
        <w:t>and/or past teaching experiences (</w:t>
      </w:r>
      <w:r w:rsidR="00196D03">
        <w:rPr>
          <w:rFonts w:ascii="Garamond" w:hAnsi="Garamond"/>
          <w:color w:val="000000" w:themeColor="text1"/>
        </w:rPr>
        <w:t xml:space="preserve">e.g., </w:t>
      </w:r>
      <w:r w:rsidRPr="00B262CD">
        <w:rPr>
          <w:rFonts w:ascii="Garamond" w:hAnsi="Garamond"/>
          <w:b/>
          <w:bCs/>
          <w:color w:val="000000" w:themeColor="text1"/>
        </w:rPr>
        <w:t xml:space="preserve">Figure </w:t>
      </w:r>
      <w:r w:rsidR="002A2D5E">
        <w:rPr>
          <w:rFonts w:ascii="Garamond" w:hAnsi="Garamond"/>
          <w:b/>
          <w:bCs/>
          <w:color w:val="000000" w:themeColor="text1"/>
        </w:rPr>
        <w:t>4</w:t>
      </w:r>
      <w:r w:rsidRPr="00B262CD">
        <w:rPr>
          <w:rFonts w:ascii="Garamond" w:hAnsi="Garamond"/>
          <w:color w:val="000000" w:themeColor="text1"/>
        </w:rPr>
        <w:t xml:space="preserve">). Data collection </w:t>
      </w:r>
      <w:del w:id="158" w:author="Daphne Tan" w:date="2021-11-30T22:05:00Z">
        <w:r w:rsidRPr="00B262CD" w:rsidDel="00292CFC">
          <w:rPr>
            <w:rFonts w:ascii="Garamond" w:hAnsi="Garamond"/>
            <w:color w:val="000000" w:themeColor="text1"/>
          </w:rPr>
          <w:delText>has begun</w:delText>
        </w:r>
      </w:del>
      <w:ins w:id="159" w:author="Daphne Tan" w:date="2021-11-30T22:05:00Z">
        <w:r w:rsidR="00292CFC">
          <w:rPr>
            <w:rFonts w:ascii="Garamond" w:hAnsi="Garamond"/>
            <w:color w:val="000000" w:themeColor="text1"/>
          </w:rPr>
          <w:t>began</w:t>
        </w:r>
      </w:ins>
      <w:r w:rsidRPr="00B262CD">
        <w:rPr>
          <w:rFonts w:ascii="Garamond" w:hAnsi="Garamond"/>
          <w:color w:val="000000" w:themeColor="text1"/>
        </w:rPr>
        <w:t xml:space="preserve"> in December 2021; complete findings will be shared at the conference</w:t>
      </w:r>
      <w:del w:id="160" w:author="Jenine Brown" w:date="2021-12-01T04:51:00Z">
        <w:r w:rsidRPr="00B262CD" w:rsidDel="00B258A1">
          <w:rPr>
            <w:rFonts w:ascii="Garamond" w:hAnsi="Garamond"/>
            <w:color w:val="000000" w:themeColor="text1"/>
          </w:rPr>
          <w:delText xml:space="preserve"> in 2022</w:delText>
        </w:r>
      </w:del>
      <w:r w:rsidRPr="00B262CD">
        <w:rPr>
          <w:rFonts w:ascii="Garamond" w:hAnsi="Garamond"/>
          <w:color w:val="000000" w:themeColor="text1"/>
        </w:rPr>
        <w:t xml:space="preserve">. The poster will </w:t>
      </w:r>
      <w:del w:id="161" w:author="Jenine Brown" w:date="2021-12-01T04:23:00Z">
        <w:r w:rsidRPr="00B262CD" w:rsidDel="004551F2">
          <w:rPr>
            <w:rFonts w:ascii="Garamond" w:hAnsi="Garamond"/>
            <w:color w:val="000000" w:themeColor="text1"/>
          </w:rPr>
          <w:delText xml:space="preserve">share </w:delText>
        </w:r>
      </w:del>
      <w:ins w:id="162" w:author="Jenine Brown" w:date="2021-12-01T04:23:00Z">
        <w:r w:rsidR="004551F2">
          <w:rPr>
            <w:rFonts w:ascii="Garamond" w:hAnsi="Garamond"/>
            <w:color w:val="000000" w:themeColor="text1"/>
          </w:rPr>
          <w:t>illustrate</w:t>
        </w:r>
        <w:r w:rsidR="004551F2" w:rsidRPr="00B262CD">
          <w:rPr>
            <w:rFonts w:ascii="Garamond" w:hAnsi="Garamond"/>
            <w:color w:val="000000" w:themeColor="text1"/>
          </w:rPr>
          <w:t xml:space="preserve"> </w:t>
        </w:r>
      </w:ins>
      <w:r w:rsidRPr="00B262CD">
        <w:rPr>
          <w:rFonts w:ascii="Garamond" w:hAnsi="Garamond"/>
          <w:color w:val="000000" w:themeColor="text1"/>
        </w:rPr>
        <w:t>alluvial charts and other graphical representations of the data (</w:t>
      </w:r>
      <w:r w:rsidR="00F41AE9">
        <w:rPr>
          <w:rFonts w:ascii="Garamond" w:hAnsi="Garamond"/>
          <w:color w:val="000000" w:themeColor="text1"/>
        </w:rPr>
        <w:t xml:space="preserve">e.g., </w:t>
      </w:r>
      <w:r w:rsidRPr="00B262CD">
        <w:rPr>
          <w:rFonts w:ascii="Garamond" w:hAnsi="Garamond"/>
          <w:b/>
          <w:bCs/>
          <w:color w:val="000000" w:themeColor="text1"/>
        </w:rPr>
        <w:t xml:space="preserve">Figure </w:t>
      </w:r>
      <w:r w:rsidR="002A2D5E">
        <w:rPr>
          <w:rFonts w:ascii="Garamond" w:hAnsi="Garamond"/>
          <w:b/>
          <w:bCs/>
          <w:color w:val="000000" w:themeColor="text1"/>
        </w:rPr>
        <w:t>5</w:t>
      </w:r>
      <w:r w:rsidRPr="00B262CD">
        <w:rPr>
          <w:rFonts w:ascii="Garamond" w:hAnsi="Garamond"/>
          <w:color w:val="000000" w:themeColor="text1"/>
        </w:rPr>
        <w:t xml:space="preserve">). This research is </w:t>
      </w:r>
      <w:ins w:id="163" w:author="Daphne Tan" w:date="2021-11-30T22:06:00Z">
        <w:r w:rsidR="00292CFC">
          <w:rPr>
            <w:rFonts w:ascii="Garamond" w:hAnsi="Garamond"/>
            <w:color w:val="000000" w:themeColor="text1"/>
          </w:rPr>
          <w:t>part of</w:t>
        </w:r>
      </w:ins>
      <w:del w:id="164" w:author="Daphne Tan" w:date="2021-11-30T22:05:00Z">
        <w:r w:rsidRPr="00B262CD" w:rsidDel="00292CFC">
          <w:rPr>
            <w:rFonts w:ascii="Garamond" w:hAnsi="Garamond"/>
            <w:color w:val="000000" w:themeColor="text1"/>
          </w:rPr>
          <w:delText>a</w:delText>
        </w:r>
      </w:del>
      <w:del w:id="165" w:author="Daphne Tan" w:date="2021-11-30T22:06:00Z">
        <w:r w:rsidRPr="00B262CD" w:rsidDel="00292CFC">
          <w:rPr>
            <w:rFonts w:ascii="Garamond" w:hAnsi="Garamond"/>
            <w:color w:val="000000" w:themeColor="text1"/>
          </w:rPr>
          <w:delText xml:space="preserve"> step </w:delText>
        </w:r>
      </w:del>
      <w:del w:id="166" w:author="Daphne Tan" w:date="2021-11-30T22:05:00Z">
        <w:r w:rsidRPr="00B262CD" w:rsidDel="00292CFC">
          <w:rPr>
            <w:rFonts w:ascii="Garamond" w:hAnsi="Garamond"/>
            <w:color w:val="000000" w:themeColor="text1"/>
          </w:rPr>
          <w:delText>of</w:delText>
        </w:r>
      </w:del>
      <w:r w:rsidRPr="00B262CD">
        <w:rPr>
          <w:rFonts w:ascii="Garamond" w:hAnsi="Garamond"/>
          <w:color w:val="000000" w:themeColor="text1"/>
        </w:rPr>
        <w:t xml:space="preserve"> a larger project to build a skill</w:t>
      </w:r>
      <w:ins w:id="167" w:author="Daphne Tan" w:date="2021-11-30T22:05:00Z">
        <w:r w:rsidR="00292CFC">
          <w:rPr>
            <w:rFonts w:ascii="Garamond" w:hAnsi="Garamond"/>
            <w:color w:val="000000" w:themeColor="text1"/>
          </w:rPr>
          <w:t>s</w:t>
        </w:r>
      </w:ins>
      <w:r w:rsidRPr="00B262CD">
        <w:rPr>
          <w:rFonts w:ascii="Garamond" w:hAnsi="Garamond"/>
          <w:color w:val="000000" w:themeColor="text1"/>
        </w:rPr>
        <w:t xml:space="preserve">-test battery </w:t>
      </w:r>
      <w:del w:id="168" w:author="Daphne Tan" w:date="2021-11-30T22:07:00Z">
        <w:r w:rsidRPr="00B262CD" w:rsidDel="00255570">
          <w:rPr>
            <w:rFonts w:ascii="Garamond" w:hAnsi="Garamond"/>
            <w:color w:val="000000" w:themeColor="text1"/>
          </w:rPr>
          <w:delText>to capture an understanding of</w:delText>
        </w:r>
      </w:del>
      <w:ins w:id="169" w:author="Daphne Tan" w:date="2021-11-30T22:07:00Z">
        <w:r w:rsidR="00255570">
          <w:rPr>
            <w:rFonts w:ascii="Garamond" w:hAnsi="Garamond"/>
            <w:color w:val="000000" w:themeColor="text1"/>
          </w:rPr>
          <w:t>that captures</w:t>
        </w:r>
      </w:ins>
      <w:r w:rsidRPr="00B262CD">
        <w:rPr>
          <w:rFonts w:ascii="Garamond" w:hAnsi="Garamond"/>
          <w:color w:val="000000" w:themeColor="text1"/>
        </w:rPr>
        <w:t xml:space="preserve"> absolute- and relative-pitch abilities; this battery </w:t>
      </w:r>
      <w:ins w:id="170" w:author="Daphne Tan" w:date="2021-11-30T22:07:00Z">
        <w:r w:rsidR="00255570">
          <w:rPr>
            <w:rFonts w:ascii="Garamond" w:hAnsi="Garamond"/>
            <w:color w:val="000000" w:themeColor="text1"/>
          </w:rPr>
          <w:t>will have</w:t>
        </w:r>
      </w:ins>
      <w:del w:id="171" w:author="Daphne Tan" w:date="2021-11-30T22:07:00Z">
        <w:r w:rsidRPr="00B262CD" w:rsidDel="00255570">
          <w:rPr>
            <w:rFonts w:ascii="Garamond" w:hAnsi="Garamond"/>
            <w:color w:val="000000" w:themeColor="text1"/>
          </w:rPr>
          <w:delText>has</w:delText>
        </w:r>
      </w:del>
      <w:r w:rsidRPr="00B262CD">
        <w:rPr>
          <w:rFonts w:ascii="Garamond" w:hAnsi="Garamond"/>
          <w:color w:val="000000" w:themeColor="text1"/>
        </w:rPr>
        <w:t xml:space="preserve"> implications for both music-cognitive research and </w:t>
      </w:r>
      <w:del w:id="172" w:author="Jenine Brown" w:date="2021-12-01T04:57:00Z">
        <w:r w:rsidRPr="00B262CD" w:rsidDel="001C4446">
          <w:rPr>
            <w:rFonts w:ascii="Garamond" w:hAnsi="Garamond"/>
            <w:color w:val="000000" w:themeColor="text1"/>
          </w:rPr>
          <w:delText xml:space="preserve">practical </w:delText>
        </w:r>
      </w:del>
      <w:ins w:id="173" w:author="Jenine Brown" w:date="2021-12-01T04:57:00Z">
        <w:r w:rsidR="001C4446">
          <w:rPr>
            <w:rFonts w:ascii="Garamond" w:hAnsi="Garamond"/>
            <w:color w:val="000000" w:themeColor="text1"/>
          </w:rPr>
          <w:t>classroom</w:t>
        </w:r>
        <w:r w:rsidR="001C4446" w:rsidRPr="00B262CD">
          <w:rPr>
            <w:rFonts w:ascii="Garamond" w:hAnsi="Garamond"/>
            <w:color w:val="000000" w:themeColor="text1"/>
          </w:rPr>
          <w:t xml:space="preserve"> </w:t>
        </w:r>
      </w:ins>
      <w:r w:rsidRPr="00B262CD">
        <w:rPr>
          <w:rFonts w:ascii="Garamond" w:hAnsi="Garamond"/>
          <w:color w:val="000000" w:themeColor="text1"/>
        </w:rPr>
        <w:t>applications</w:t>
      </w:r>
      <w:del w:id="174" w:author="Jenine Brown" w:date="2021-12-01T04:57:00Z">
        <w:r w:rsidRPr="00B262CD" w:rsidDel="001C4446">
          <w:rPr>
            <w:rFonts w:ascii="Garamond" w:hAnsi="Garamond"/>
            <w:color w:val="000000" w:themeColor="text1"/>
          </w:rPr>
          <w:delText xml:space="preserve"> in the classroom</w:delText>
        </w:r>
      </w:del>
      <w:r w:rsidRPr="00B262CD">
        <w:rPr>
          <w:rFonts w:ascii="Garamond" w:hAnsi="Garamond"/>
          <w:color w:val="000000" w:themeColor="text1"/>
        </w:rPr>
        <w:t>. </w:t>
      </w:r>
    </w:p>
    <w:p w14:paraId="44E588C9" w14:textId="77777777" w:rsidR="00B262CD" w:rsidRPr="00B262CD" w:rsidRDefault="00B262CD" w:rsidP="00FA499E">
      <w:pPr>
        <w:ind w:left="720"/>
        <w:rPr>
          <w:rFonts w:ascii="Garamond" w:hAnsi="Garamond"/>
          <w:color w:val="000000" w:themeColor="text1"/>
        </w:rPr>
      </w:pPr>
    </w:p>
    <w:p w14:paraId="34BD6162" w14:textId="7A34FA7D" w:rsidR="00B262CD" w:rsidRPr="00B262CD" w:rsidRDefault="00B262CD" w:rsidP="00FA499E">
      <w:pPr>
        <w:ind w:left="720"/>
        <w:rPr>
          <w:rFonts w:ascii="Garamond" w:hAnsi="Garamond"/>
          <w:color w:val="000000" w:themeColor="text1"/>
        </w:rPr>
      </w:pPr>
      <w:r w:rsidRPr="00B262CD">
        <w:rPr>
          <w:rFonts w:ascii="Garamond" w:hAnsi="Garamond"/>
          <w:color w:val="000000" w:themeColor="text1"/>
        </w:rPr>
        <w:t>(29</w:t>
      </w:r>
      <w:ins w:id="175" w:author="Jenine Brown" w:date="2021-12-01T04:57:00Z">
        <w:r w:rsidR="001C4446">
          <w:rPr>
            <w:rFonts w:ascii="Garamond" w:hAnsi="Garamond"/>
            <w:color w:val="000000" w:themeColor="text1"/>
          </w:rPr>
          <w:t>5</w:t>
        </w:r>
      </w:ins>
      <w:ins w:id="176" w:author="Daphne Tan" w:date="2021-11-30T22:07:00Z">
        <w:del w:id="177" w:author="Jenine Brown" w:date="2021-12-01T04:23:00Z">
          <w:r w:rsidR="00B2512F" w:rsidDel="004551F2">
            <w:rPr>
              <w:rFonts w:ascii="Garamond" w:hAnsi="Garamond"/>
              <w:color w:val="000000" w:themeColor="text1"/>
            </w:rPr>
            <w:delText>8</w:delText>
          </w:r>
        </w:del>
      </w:ins>
      <w:del w:id="178" w:author="Daphne Tan" w:date="2021-11-30T22:07:00Z">
        <w:r w:rsidR="00CB2A92" w:rsidDel="00B2512F">
          <w:rPr>
            <w:rFonts w:ascii="Garamond" w:hAnsi="Garamond"/>
            <w:color w:val="000000" w:themeColor="text1"/>
          </w:rPr>
          <w:delText>6</w:delText>
        </w:r>
      </w:del>
      <w:r w:rsidRPr="00B262CD">
        <w:rPr>
          <w:rFonts w:ascii="Garamond" w:hAnsi="Garamond"/>
          <w:color w:val="000000" w:themeColor="text1"/>
        </w:rPr>
        <w:t xml:space="preserve"> words</w:t>
      </w:r>
      <w:r w:rsidR="00D87966">
        <w:rPr>
          <w:rFonts w:ascii="Garamond" w:hAnsi="Garamond"/>
          <w:color w:val="000000" w:themeColor="text1"/>
        </w:rPr>
        <w:t>, 300-word limit)</w:t>
      </w:r>
    </w:p>
    <w:p w14:paraId="604DC8B0" w14:textId="38CEC9E4" w:rsidR="00B262CD" w:rsidRPr="00BD2330" w:rsidRDefault="00B262CD" w:rsidP="00B262CD">
      <w:pPr>
        <w:rPr>
          <w:rFonts w:ascii="Garamond" w:hAnsi="Garamond"/>
          <w:color w:val="000000" w:themeColor="text1"/>
        </w:rPr>
      </w:pPr>
    </w:p>
    <w:p w14:paraId="70240505" w14:textId="7E3A0747" w:rsidR="00B262CD" w:rsidRPr="00BD2330" w:rsidRDefault="00B262CD" w:rsidP="00B262CD">
      <w:pPr>
        <w:rPr>
          <w:rFonts w:ascii="Garamond" w:hAnsi="Garamond"/>
          <w:color w:val="000000" w:themeColor="text1"/>
        </w:rPr>
      </w:pPr>
    </w:p>
    <w:p w14:paraId="13362F73" w14:textId="20C6FD9C" w:rsidR="00FA499E" w:rsidRPr="00BD2330" w:rsidRDefault="00FA499E" w:rsidP="00B262CD">
      <w:pPr>
        <w:rPr>
          <w:rFonts w:ascii="Garamond" w:hAnsi="Garamond"/>
          <w:color w:val="000000" w:themeColor="text1"/>
        </w:rPr>
      </w:pPr>
    </w:p>
    <w:p w14:paraId="0CFC114F" w14:textId="77777777" w:rsidR="00FA499E" w:rsidRPr="00BD2330" w:rsidRDefault="00FA499E" w:rsidP="00B262CD">
      <w:pPr>
        <w:rPr>
          <w:rFonts w:ascii="Garamond" w:hAnsi="Garamond"/>
          <w:color w:val="000000" w:themeColor="text1"/>
        </w:rPr>
      </w:pPr>
    </w:p>
    <w:p w14:paraId="55CABDEA" w14:textId="5DE4975E" w:rsidR="00B262CD" w:rsidRPr="00BD2330" w:rsidRDefault="00B262CD" w:rsidP="00B262CD">
      <w:pPr>
        <w:rPr>
          <w:rFonts w:ascii="Garamond" w:hAnsi="Garamond"/>
          <w:color w:val="000000" w:themeColor="text1"/>
        </w:rPr>
      </w:pPr>
    </w:p>
    <w:p w14:paraId="258FD76D" w14:textId="1A48481E" w:rsidR="00B262CD" w:rsidRPr="00BD2330" w:rsidRDefault="00B262CD" w:rsidP="00B262CD">
      <w:pPr>
        <w:rPr>
          <w:rFonts w:ascii="Garamond" w:hAnsi="Garamond"/>
          <w:color w:val="000000" w:themeColor="text1"/>
        </w:rPr>
      </w:pPr>
    </w:p>
    <w:p w14:paraId="6203605E" w14:textId="1F9A37AF" w:rsidR="00B262CD" w:rsidRPr="00BD2330" w:rsidRDefault="00B262CD" w:rsidP="00B262CD">
      <w:pPr>
        <w:rPr>
          <w:rFonts w:ascii="Garamond" w:hAnsi="Garamond"/>
          <w:color w:val="000000" w:themeColor="text1"/>
        </w:rPr>
      </w:pPr>
      <w:r w:rsidRPr="00BD2330">
        <w:rPr>
          <w:rFonts w:ascii="Garamond" w:hAnsi="Garamond"/>
          <w:color w:val="000000" w:themeColor="text1"/>
        </w:rPr>
        <w:t>[Please see below for Supplemental Materials]</w:t>
      </w:r>
    </w:p>
    <w:p w14:paraId="7A5700A0" w14:textId="76BFE1F9" w:rsidR="00B262CD" w:rsidRPr="00BD2330" w:rsidRDefault="00B262CD" w:rsidP="00B262CD">
      <w:pPr>
        <w:rPr>
          <w:rFonts w:ascii="Garamond" w:hAnsi="Garamond"/>
          <w:color w:val="000000" w:themeColor="text1"/>
        </w:rPr>
      </w:pPr>
    </w:p>
    <w:p w14:paraId="3A4D045E" w14:textId="37AD6E2E" w:rsidR="00B262CD" w:rsidRPr="00BD2330" w:rsidRDefault="00B262CD" w:rsidP="00B262CD">
      <w:pPr>
        <w:rPr>
          <w:rFonts w:ascii="Garamond" w:hAnsi="Garamond"/>
          <w:color w:val="000000" w:themeColor="text1"/>
        </w:rPr>
      </w:pPr>
    </w:p>
    <w:p w14:paraId="6A3A008D" w14:textId="77777777" w:rsidR="001B21F7" w:rsidRDefault="001B21F7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br w:type="page"/>
      </w:r>
    </w:p>
    <w:p w14:paraId="0DF63152" w14:textId="51346506" w:rsidR="00B262CD" w:rsidRPr="006D0C85" w:rsidRDefault="006834BB" w:rsidP="00B262CD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lastRenderedPageBreak/>
        <w:t>Selected R</w:t>
      </w:r>
      <w:r w:rsidR="00B262CD" w:rsidRPr="006D0C85">
        <w:rPr>
          <w:rFonts w:ascii="Garamond" w:hAnsi="Garamond"/>
          <w:color w:val="000000" w:themeColor="text1"/>
        </w:rPr>
        <w:t>eading List:</w:t>
      </w:r>
    </w:p>
    <w:p w14:paraId="714F798A" w14:textId="7F6EDB4F" w:rsidR="00B262CD" w:rsidRPr="00C93666" w:rsidRDefault="00B262CD" w:rsidP="00B262CD">
      <w:pPr>
        <w:rPr>
          <w:rFonts w:ascii="Garamond" w:hAnsi="Garamond"/>
          <w:color w:val="000000" w:themeColor="text1"/>
        </w:rPr>
      </w:pPr>
    </w:p>
    <w:p w14:paraId="22900802" w14:textId="7F78C82E" w:rsidR="00A43F50" w:rsidRPr="00A43F50" w:rsidRDefault="00A43F50" w:rsidP="00A43F50">
      <w:pPr>
        <w:ind w:left="1440" w:right="-216" w:hanging="720"/>
        <w:rPr>
          <w:ins w:id="179" w:author="Microsoft Office User" w:date="2021-12-02T12:48:00Z"/>
          <w:rFonts w:ascii="Garamond" w:hAnsi="Garamond" w:cs="Arial"/>
          <w:color w:val="000000" w:themeColor="text1"/>
          <w:shd w:val="clear" w:color="auto" w:fill="FFFFFF"/>
          <w:lang w:val="en-GB"/>
          <w:rPrChange w:id="180" w:author="Microsoft Office User" w:date="2021-12-02T12:49:00Z">
            <w:rPr>
              <w:ins w:id="181" w:author="Microsoft Office User" w:date="2021-12-02T12:48:00Z"/>
              <w:rFonts w:ascii="Garamond" w:hAnsi="Garamond" w:cs="Arial"/>
              <w:color w:val="000000" w:themeColor="text1"/>
              <w:shd w:val="clear" w:color="auto" w:fill="FFFFFF"/>
            </w:rPr>
          </w:rPrChange>
        </w:rPr>
      </w:pPr>
      <w:ins w:id="182" w:author="Microsoft Office User" w:date="2021-12-02T12:49:00Z">
        <w:r w:rsidRPr="00A43F50">
          <w:rPr>
            <w:rFonts w:ascii="Garamond" w:hAnsi="Garamond" w:cs="Arial"/>
            <w:color w:val="000000" w:themeColor="text1"/>
            <w:shd w:val="clear" w:color="auto" w:fill="FFFFFF"/>
            <w:lang w:val="en-GB"/>
          </w:rPr>
          <w:t xml:space="preserve">Bermudez, P. and </w:t>
        </w:r>
        <w:proofErr w:type="spellStart"/>
        <w:r w:rsidRPr="00A43F50">
          <w:rPr>
            <w:rFonts w:ascii="Garamond" w:hAnsi="Garamond" w:cs="Arial"/>
            <w:color w:val="000000" w:themeColor="text1"/>
            <w:shd w:val="clear" w:color="auto" w:fill="FFFFFF"/>
            <w:lang w:val="en-GB"/>
          </w:rPr>
          <w:t>Zatorre</w:t>
        </w:r>
        <w:proofErr w:type="spellEnd"/>
        <w:r w:rsidRPr="00A43F50">
          <w:rPr>
            <w:rFonts w:ascii="Garamond" w:hAnsi="Garamond" w:cs="Arial"/>
            <w:color w:val="000000" w:themeColor="text1"/>
            <w:shd w:val="clear" w:color="auto" w:fill="FFFFFF"/>
            <w:lang w:val="en-GB"/>
          </w:rPr>
          <w:t>, R.J. (2009). A distribution of absolute pitch ability as revealed by computerized testing. Music Perception, 27(2), 89–101.</w:t>
        </w:r>
      </w:ins>
    </w:p>
    <w:p w14:paraId="146FC129" w14:textId="381541F4" w:rsidR="0058385A" w:rsidRPr="000654AF" w:rsidRDefault="0058385A" w:rsidP="00F013F5">
      <w:pPr>
        <w:ind w:left="1440" w:right="-216" w:hanging="720"/>
        <w:rPr>
          <w:ins w:id="183" w:author="Jenine Brown" w:date="2021-12-01T04:39:00Z"/>
          <w:rFonts w:ascii="Garamond" w:hAnsi="Garamond" w:cs="Arial"/>
          <w:color w:val="000000" w:themeColor="text1"/>
          <w:shd w:val="clear" w:color="auto" w:fill="FFFFFF"/>
        </w:rPr>
      </w:pPr>
      <w:proofErr w:type="spellStart"/>
      <w:ins w:id="184" w:author="Jenine Brown" w:date="2021-12-01T04:39:00Z">
        <w:r>
          <w:rPr>
            <w:rFonts w:ascii="Garamond" w:hAnsi="Garamond" w:cs="Arial"/>
            <w:color w:val="000000" w:themeColor="text1"/>
            <w:shd w:val="clear" w:color="auto" w:fill="FFFFFF"/>
          </w:rPr>
          <w:t>Brauchli</w:t>
        </w:r>
        <w:proofErr w:type="spellEnd"/>
        <w:r>
          <w:rPr>
            <w:rFonts w:ascii="Garamond" w:hAnsi="Garamond" w:cs="Arial"/>
            <w:color w:val="000000" w:themeColor="text1"/>
            <w:shd w:val="clear" w:color="auto" w:fill="FFFFFF"/>
          </w:rPr>
          <w:t xml:space="preserve">, C., </w:t>
        </w:r>
        <w:proofErr w:type="spellStart"/>
        <w:r>
          <w:rPr>
            <w:rFonts w:ascii="Garamond" w:hAnsi="Garamond" w:cs="Arial"/>
            <w:color w:val="000000" w:themeColor="text1"/>
            <w:shd w:val="clear" w:color="auto" w:fill="FFFFFF"/>
          </w:rPr>
          <w:t>Leipold</w:t>
        </w:r>
        <w:proofErr w:type="spellEnd"/>
        <w:r>
          <w:rPr>
            <w:rFonts w:ascii="Garamond" w:hAnsi="Garamond" w:cs="Arial"/>
            <w:color w:val="000000" w:themeColor="text1"/>
            <w:shd w:val="clear" w:color="auto" w:fill="FFFFFF"/>
          </w:rPr>
          <w:t>, S.</w:t>
        </w:r>
        <w:r w:rsidR="000654AF">
          <w:rPr>
            <w:rFonts w:ascii="Garamond" w:hAnsi="Garamond" w:cs="Arial"/>
            <w:color w:val="000000" w:themeColor="text1"/>
            <w:shd w:val="clear" w:color="auto" w:fill="FFFFFF"/>
          </w:rPr>
          <w:t xml:space="preserve">&amp; </w:t>
        </w:r>
        <w:proofErr w:type="spellStart"/>
        <w:r w:rsidR="000654AF">
          <w:rPr>
            <w:rFonts w:ascii="Garamond" w:hAnsi="Garamond" w:cs="Arial"/>
            <w:color w:val="000000" w:themeColor="text1"/>
            <w:shd w:val="clear" w:color="auto" w:fill="FFFFFF"/>
          </w:rPr>
          <w:t>Jä</w:t>
        </w:r>
      </w:ins>
      <w:ins w:id="185" w:author="Jenine Brown" w:date="2021-12-01T04:40:00Z">
        <w:r w:rsidR="000654AF">
          <w:rPr>
            <w:rFonts w:ascii="Garamond" w:hAnsi="Garamond" w:cs="Arial"/>
            <w:color w:val="000000" w:themeColor="text1"/>
            <w:shd w:val="clear" w:color="auto" w:fill="FFFFFF"/>
          </w:rPr>
          <w:t>ncke</w:t>
        </w:r>
        <w:proofErr w:type="spellEnd"/>
        <w:r w:rsidR="000654AF">
          <w:rPr>
            <w:rFonts w:ascii="Garamond" w:hAnsi="Garamond" w:cs="Arial"/>
            <w:color w:val="000000" w:themeColor="text1"/>
            <w:shd w:val="clear" w:color="auto" w:fill="FFFFFF"/>
          </w:rPr>
          <w:t xml:space="preserve">, L. (2019). Univariate and multivariate analyses of functional networks in absolute pitch. </w:t>
        </w:r>
        <w:r w:rsidR="000654AF">
          <w:rPr>
            <w:rFonts w:ascii="Garamond" w:hAnsi="Garamond" w:cs="Arial"/>
            <w:i/>
            <w:iCs/>
            <w:color w:val="000000" w:themeColor="text1"/>
            <w:shd w:val="clear" w:color="auto" w:fill="FFFFFF"/>
          </w:rPr>
          <w:t>Neuroimage, 189</w:t>
        </w:r>
        <w:r w:rsidR="000654AF">
          <w:rPr>
            <w:rFonts w:ascii="Garamond" w:hAnsi="Garamond" w:cs="Arial"/>
            <w:color w:val="000000" w:themeColor="text1"/>
            <w:shd w:val="clear" w:color="auto" w:fill="FFFFFF"/>
          </w:rPr>
          <w:t>, 241–247.</w:t>
        </w:r>
      </w:ins>
    </w:p>
    <w:p w14:paraId="32FD8E6B" w14:textId="17362D2C" w:rsidR="00C93666" w:rsidRPr="005D456F" w:rsidRDefault="006D2C04" w:rsidP="00F013F5">
      <w:pPr>
        <w:ind w:left="1440" w:right="-216" w:hanging="720"/>
        <w:rPr>
          <w:rFonts w:ascii="Garamond" w:hAnsi="Garamond" w:cs="Arial"/>
          <w:color w:val="000000" w:themeColor="text1"/>
          <w:shd w:val="clear" w:color="auto" w:fill="FFFFFF"/>
        </w:rPr>
      </w:pPr>
      <w:r w:rsidRPr="00C93666">
        <w:rPr>
          <w:rFonts w:ascii="Garamond" w:hAnsi="Garamond" w:cs="Arial"/>
          <w:color w:val="000000" w:themeColor="text1"/>
          <w:shd w:val="clear" w:color="auto" w:fill="FFFFFF"/>
        </w:rPr>
        <w:t>Burns, E. M., &amp; Campbell, S. L. (1994). Frequency and frequency-ratio resolution by possessors of absolute and relative pitch: Examples of categorical perception? </w:t>
      </w:r>
      <w:r w:rsidRPr="00C93666">
        <w:rPr>
          <w:rStyle w:val="Emphasis"/>
          <w:rFonts w:ascii="Garamond" w:hAnsi="Garamond" w:cs="Arial"/>
          <w:color w:val="000000" w:themeColor="text1"/>
          <w:shd w:val="clear" w:color="auto" w:fill="FFFFFF"/>
        </w:rPr>
        <w:t xml:space="preserve">Journal of the </w:t>
      </w:r>
      <w:r w:rsidRPr="005D456F">
        <w:rPr>
          <w:rStyle w:val="Emphasis"/>
          <w:rFonts w:ascii="Garamond" w:hAnsi="Garamond" w:cs="Arial"/>
          <w:color w:val="000000" w:themeColor="text1"/>
          <w:shd w:val="clear" w:color="auto" w:fill="FFFFFF"/>
        </w:rPr>
        <w:t>Acoustical Society of America, 96</w:t>
      </w:r>
      <w:r w:rsidRPr="005D456F">
        <w:rPr>
          <w:rFonts w:ascii="Garamond" w:hAnsi="Garamond" w:cs="Arial"/>
          <w:color w:val="000000" w:themeColor="text1"/>
          <w:shd w:val="clear" w:color="auto" w:fill="FFFFFF"/>
        </w:rPr>
        <w:t xml:space="preserve">(5, Pt 1), </w:t>
      </w:r>
      <w:r w:rsidR="00C93666" w:rsidRPr="005D456F">
        <w:rPr>
          <w:rFonts w:ascii="Garamond" w:hAnsi="Garamond" w:cs="Arial"/>
          <w:color w:val="000000" w:themeColor="text1"/>
          <w:shd w:val="clear" w:color="auto" w:fill="FFFFFF"/>
        </w:rPr>
        <w:t xml:space="preserve">2704–2719. </w:t>
      </w:r>
      <w:hyperlink r:id="rId9" w:tgtFrame="_blank" w:history="1">
        <w:r w:rsidRPr="005D456F">
          <w:rPr>
            <w:rStyle w:val="Hyperlink"/>
            <w:rFonts w:ascii="Garamond" w:hAnsi="Garamond" w:cs="Arial"/>
            <w:color w:val="000000" w:themeColor="text1"/>
            <w:shd w:val="clear" w:color="auto" w:fill="FFFFFF"/>
          </w:rPr>
          <w:t>https://doi.org/10.1121/1.411447</w:t>
        </w:r>
      </w:hyperlink>
    </w:p>
    <w:p w14:paraId="0BB96D15" w14:textId="1BA72710" w:rsidR="004D02DC" w:rsidRPr="00F5671E" w:rsidRDefault="00BD2330" w:rsidP="004D02DC">
      <w:pPr>
        <w:ind w:left="1440" w:right="-216" w:hanging="720"/>
        <w:rPr>
          <w:rFonts w:ascii="Garamond" w:hAnsi="Garamond"/>
          <w:color w:val="000000" w:themeColor="text1"/>
          <w:shd w:val="clear" w:color="auto" w:fill="FEFEFE"/>
        </w:rPr>
      </w:pPr>
      <w:r w:rsidRPr="00F5671E">
        <w:rPr>
          <w:rFonts w:ascii="Garamond" w:hAnsi="Garamond"/>
          <w:color w:val="000000" w:themeColor="text1"/>
          <w:shd w:val="clear" w:color="auto" w:fill="FEFEFE"/>
        </w:rPr>
        <w:t xml:space="preserve">Deutsch, </w:t>
      </w:r>
      <w:r w:rsidR="0017145A" w:rsidRPr="00F5671E">
        <w:rPr>
          <w:rFonts w:ascii="Garamond" w:hAnsi="Garamond"/>
          <w:color w:val="000000" w:themeColor="text1"/>
          <w:shd w:val="clear" w:color="auto" w:fill="FEFEFE"/>
        </w:rPr>
        <w:t xml:space="preserve">D. (2013). Absolute </w:t>
      </w:r>
      <w:ins w:id="186" w:author="Jenine Brown" w:date="2021-12-01T04:24:00Z">
        <w:r w:rsidR="00672000">
          <w:rPr>
            <w:rFonts w:ascii="Garamond" w:hAnsi="Garamond"/>
            <w:color w:val="000000" w:themeColor="text1"/>
            <w:shd w:val="clear" w:color="auto" w:fill="FEFEFE"/>
          </w:rPr>
          <w:t>p</w:t>
        </w:r>
      </w:ins>
      <w:del w:id="187" w:author="Jenine Brown" w:date="2021-12-01T04:24:00Z">
        <w:r w:rsidR="0017145A" w:rsidRPr="00F5671E" w:rsidDel="00672000">
          <w:rPr>
            <w:rFonts w:ascii="Garamond" w:hAnsi="Garamond"/>
            <w:color w:val="000000" w:themeColor="text1"/>
            <w:shd w:val="clear" w:color="auto" w:fill="FEFEFE"/>
          </w:rPr>
          <w:delText>P</w:delText>
        </w:r>
      </w:del>
      <w:r w:rsidR="0017145A" w:rsidRPr="00F5671E">
        <w:rPr>
          <w:rFonts w:ascii="Garamond" w:hAnsi="Garamond"/>
          <w:color w:val="000000" w:themeColor="text1"/>
          <w:shd w:val="clear" w:color="auto" w:fill="FEFEFE"/>
        </w:rPr>
        <w:t xml:space="preserve">itch. In </w:t>
      </w:r>
      <w:del w:id="188" w:author="Jenine Brown" w:date="2021-12-01T04:45:00Z">
        <w:r w:rsidR="00A35FD0" w:rsidRPr="00F5671E" w:rsidDel="007A392C">
          <w:rPr>
            <w:rFonts w:ascii="Garamond" w:hAnsi="Garamond"/>
            <w:color w:val="000000" w:themeColor="text1"/>
            <w:shd w:val="clear" w:color="auto" w:fill="FEFEFE"/>
          </w:rPr>
          <w:delText>D. Deutsch (Ed.)</w:delText>
        </w:r>
        <w:r w:rsidR="00EF6543" w:rsidRPr="00F5671E" w:rsidDel="007A392C">
          <w:rPr>
            <w:rFonts w:ascii="Garamond" w:hAnsi="Garamond"/>
            <w:color w:val="000000" w:themeColor="text1"/>
            <w:shd w:val="clear" w:color="auto" w:fill="FEFEFE"/>
          </w:rPr>
          <w:delText>,</w:delText>
        </w:r>
        <w:r w:rsidR="00450C25" w:rsidRPr="00F5671E" w:rsidDel="007A392C">
          <w:rPr>
            <w:rFonts w:ascii="Garamond" w:hAnsi="Garamond"/>
            <w:color w:val="000000" w:themeColor="text1"/>
            <w:shd w:val="clear" w:color="auto" w:fill="FEFEFE"/>
          </w:rPr>
          <w:delText xml:space="preserve"> </w:delText>
        </w:r>
      </w:del>
      <w:r w:rsidR="0017145A" w:rsidRPr="00F5671E">
        <w:rPr>
          <w:rFonts w:ascii="Garamond" w:hAnsi="Garamond"/>
          <w:i/>
          <w:iCs/>
          <w:color w:val="000000" w:themeColor="text1"/>
          <w:shd w:val="clear" w:color="auto" w:fill="FEFEFE"/>
        </w:rPr>
        <w:t xml:space="preserve">The </w:t>
      </w:r>
      <w:ins w:id="189" w:author="Jenine Brown" w:date="2021-12-01T04:24:00Z">
        <w:r w:rsidR="00672000">
          <w:rPr>
            <w:rFonts w:ascii="Garamond" w:hAnsi="Garamond"/>
            <w:i/>
            <w:iCs/>
            <w:color w:val="000000" w:themeColor="text1"/>
            <w:shd w:val="clear" w:color="auto" w:fill="FEFEFE"/>
          </w:rPr>
          <w:t>p</w:t>
        </w:r>
      </w:ins>
      <w:del w:id="190" w:author="Jenine Brown" w:date="2021-12-01T04:24:00Z">
        <w:r w:rsidR="0017145A" w:rsidRPr="00F5671E" w:rsidDel="00672000">
          <w:rPr>
            <w:rFonts w:ascii="Garamond" w:hAnsi="Garamond"/>
            <w:i/>
            <w:iCs/>
            <w:color w:val="000000" w:themeColor="text1"/>
            <w:shd w:val="clear" w:color="auto" w:fill="FEFEFE"/>
          </w:rPr>
          <w:delText>P</w:delText>
        </w:r>
      </w:del>
      <w:r w:rsidR="0017145A" w:rsidRPr="00F5671E">
        <w:rPr>
          <w:rFonts w:ascii="Garamond" w:hAnsi="Garamond"/>
          <w:i/>
          <w:iCs/>
          <w:color w:val="000000" w:themeColor="text1"/>
          <w:shd w:val="clear" w:color="auto" w:fill="FEFEFE"/>
        </w:rPr>
        <w:t xml:space="preserve">sychology of </w:t>
      </w:r>
      <w:ins w:id="191" w:author="Jenine Brown" w:date="2021-12-01T04:24:00Z">
        <w:r w:rsidR="00672000">
          <w:rPr>
            <w:rFonts w:ascii="Garamond" w:hAnsi="Garamond"/>
            <w:i/>
            <w:iCs/>
            <w:color w:val="000000" w:themeColor="text1"/>
            <w:shd w:val="clear" w:color="auto" w:fill="FEFEFE"/>
          </w:rPr>
          <w:t>m</w:t>
        </w:r>
      </w:ins>
      <w:del w:id="192" w:author="Jenine Brown" w:date="2021-12-01T04:24:00Z">
        <w:r w:rsidR="0017145A" w:rsidRPr="00F5671E" w:rsidDel="00672000">
          <w:rPr>
            <w:rFonts w:ascii="Garamond" w:hAnsi="Garamond"/>
            <w:i/>
            <w:iCs/>
            <w:color w:val="000000" w:themeColor="text1"/>
            <w:shd w:val="clear" w:color="auto" w:fill="FEFEFE"/>
          </w:rPr>
          <w:delText>M</w:delText>
        </w:r>
      </w:del>
      <w:r w:rsidR="0017145A" w:rsidRPr="00F5671E">
        <w:rPr>
          <w:rFonts w:ascii="Garamond" w:hAnsi="Garamond"/>
          <w:i/>
          <w:iCs/>
          <w:color w:val="000000" w:themeColor="text1"/>
          <w:shd w:val="clear" w:color="auto" w:fill="FEFEFE"/>
        </w:rPr>
        <w:t>usic</w:t>
      </w:r>
      <w:ins w:id="193" w:author="Jenine Brown" w:date="2021-12-01T04:45:00Z">
        <w:r w:rsidR="007A392C">
          <w:rPr>
            <w:rFonts w:ascii="Garamond" w:hAnsi="Garamond"/>
            <w:color w:val="000000" w:themeColor="text1"/>
            <w:shd w:val="clear" w:color="auto" w:fill="FEFEFE"/>
          </w:rPr>
          <w:t xml:space="preserve"> (ed. D. Deutsch), </w:t>
        </w:r>
      </w:ins>
      <w:del w:id="194" w:author="Jenine Brown" w:date="2021-12-01T04:45:00Z">
        <w:r w:rsidR="0017145A" w:rsidRPr="00F5671E" w:rsidDel="007A392C">
          <w:rPr>
            <w:rFonts w:ascii="Garamond" w:hAnsi="Garamond"/>
            <w:i/>
            <w:iCs/>
            <w:color w:val="000000" w:themeColor="text1"/>
            <w:shd w:val="clear" w:color="auto" w:fill="FEFEFE"/>
          </w:rPr>
          <w:delText xml:space="preserve">, </w:delText>
        </w:r>
      </w:del>
      <w:r w:rsidR="00C924BB" w:rsidRPr="00F5671E">
        <w:rPr>
          <w:rFonts w:ascii="Garamond" w:hAnsi="Garamond"/>
          <w:color w:val="000000" w:themeColor="text1"/>
          <w:shd w:val="clear" w:color="auto" w:fill="FEFEFE"/>
        </w:rPr>
        <w:t>3</w:t>
      </w:r>
      <w:r w:rsidR="00C924BB" w:rsidRPr="00F5671E">
        <w:rPr>
          <w:rFonts w:ascii="Garamond" w:hAnsi="Garamond"/>
          <w:color w:val="000000" w:themeColor="text1"/>
          <w:shd w:val="clear" w:color="auto" w:fill="FEFEFE"/>
          <w:vertAlign w:val="superscript"/>
        </w:rPr>
        <w:t>rd</w:t>
      </w:r>
      <w:r w:rsidR="00C924BB" w:rsidRPr="00F5671E">
        <w:rPr>
          <w:rFonts w:ascii="Garamond" w:hAnsi="Garamond"/>
          <w:color w:val="000000" w:themeColor="text1"/>
          <w:shd w:val="clear" w:color="auto" w:fill="FEFEFE"/>
        </w:rPr>
        <w:t xml:space="preserve"> ed</w:t>
      </w:r>
      <w:r w:rsidR="001244D8" w:rsidRPr="00F5671E">
        <w:rPr>
          <w:rFonts w:ascii="Garamond" w:hAnsi="Garamond"/>
          <w:color w:val="000000" w:themeColor="text1"/>
          <w:shd w:val="clear" w:color="auto" w:fill="FEFEFE"/>
        </w:rPr>
        <w:t>.</w:t>
      </w:r>
      <w:r w:rsidR="00450C25" w:rsidRPr="00F5671E">
        <w:rPr>
          <w:rFonts w:ascii="Garamond" w:hAnsi="Garamond"/>
          <w:color w:val="000000" w:themeColor="text1"/>
          <w:shd w:val="clear" w:color="auto" w:fill="FEFEFE"/>
        </w:rPr>
        <w:t xml:space="preserve">, 141–182. </w:t>
      </w:r>
      <w:r w:rsidR="00CC0ADD" w:rsidRPr="00F5671E">
        <w:rPr>
          <w:rFonts w:ascii="Garamond" w:hAnsi="Garamond"/>
          <w:color w:val="000000" w:themeColor="text1"/>
          <w:shd w:val="clear" w:color="auto" w:fill="FEFEFE"/>
        </w:rPr>
        <w:t>Academic Press.</w:t>
      </w:r>
    </w:p>
    <w:p w14:paraId="01D46632" w14:textId="77777777" w:rsidR="0046585C" w:rsidRDefault="004D02DC" w:rsidP="0046585C">
      <w:pPr>
        <w:ind w:left="1440" w:right="-216" w:hanging="720"/>
        <w:rPr>
          <w:rFonts w:ascii="Garamond" w:hAnsi="Garamond"/>
        </w:rPr>
      </w:pPr>
      <w:r w:rsidRPr="00F5671E">
        <w:rPr>
          <w:rFonts w:ascii="Garamond" w:hAnsi="Garamond"/>
        </w:rPr>
        <w:t xml:space="preserve">Deutsch, D., Henthorn, T., Marvin, E., &amp; Xu, H. (2006). Absolute pitch among American and Chinese conservatory students: Prevalence differences and evidence for a speech-related critical period. </w:t>
      </w:r>
      <w:r w:rsidRPr="00F5671E">
        <w:rPr>
          <w:rFonts w:ascii="Garamond" w:hAnsi="Garamond"/>
          <w:i/>
          <w:iCs/>
        </w:rPr>
        <w:t>Journal of the Acoustical Society of America, 119</w:t>
      </w:r>
      <w:r w:rsidRPr="00F5671E">
        <w:rPr>
          <w:rFonts w:ascii="Garamond" w:hAnsi="Garamond"/>
        </w:rPr>
        <w:t>, 719–722</w:t>
      </w:r>
      <w:r w:rsidR="00F5671E" w:rsidRPr="00F5671E">
        <w:rPr>
          <w:rFonts w:ascii="Garamond" w:hAnsi="Garamond"/>
        </w:rPr>
        <w:t>.</w:t>
      </w:r>
    </w:p>
    <w:p w14:paraId="5CC0465C" w14:textId="77777777" w:rsidR="0046585C" w:rsidRPr="00317FD6" w:rsidRDefault="0046585C" w:rsidP="0046585C">
      <w:pPr>
        <w:ind w:left="1440" w:right="-216" w:hanging="720"/>
        <w:rPr>
          <w:rFonts w:ascii="Garamond" w:hAnsi="Garamond"/>
        </w:rPr>
      </w:pPr>
      <w:r w:rsidRPr="00317FD6">
        <w:rPr>
          <w:rFonts w:ascii="Garamond" w:hAnsi="Garamond"/>
          <w:rPrChange w:id="195" w:author="Jenine Brown" w:date="2021-12-01T04:12:00Z">
            <w:rPr/>
          </w:rPrChange>
        </w:rPr>
        <w:t xml:space="preserve">Halpern, A. R. (1989). Memory for the absolute pitch of familiar songs. </w:t>
      </w:r>
      <w:r w:rsidRPr="00317FD6">
        <w:rPr>
          <w:rFonts w:ascii="Garamond" w:hAnsi="Garamond"/>
          <w:i/>
          <w:iCs/>
          <w:rPrChange w:id="196" w:author="Jenine Brown" w:date="2021-12-01T04:12:00Z">
            <w:rPr>
              <w:i/>
              <w:iCs/>
            </w:rPr>
          </w:rPrChange>
        </w:rPr>
        <w:t>Memory &amp; Cognition, 17</w:t>
      </w:r>
      <w:r w:rsidRPr="00317FD6">
        <w:rPr>
          <w:rFonts w:ascii="Garamond" w:hAnsi="Garamond"/>
          <w:rPrChange w:id="197" w:author="Jenine Brown" w:date="2021-12-01T04:12:00Z">
            <w:rPr/>
          </w:rPrChange>
        </w:rPr>
        <w:t>, 572–581</w:t>
      </w:r>
      <w:r w:rsidRPr="00317FD6">
        <w:rPr>
          <w:rFonts w:ascii="Garamond" w:hAnsi="Garamond"/>
        </w:rPr>
        <w:t>.</w:t>
      </w:r>
    </w:p>
    <w:p w14:paraId="0253F335" w14:textId="0B4121F4" w:rsidR="00E02B6A" w:rsidRPr="0046585C" w:rsidRDefault="00BD2330" w:rsidP="0046585C">
      <w:pPr>
        <w:ind w:left="1440" w:right="-216" w:hanging="720"/>
        <w:rPr>
          <w:rFonts w:ascii="Garamond" w:hAnsi="Garamond"/>
        </w:rPr>
      </w:pPr>
      <w:r w:rsidRPr="00F5671E">
        <w:rPr>
          <w:rFonts w:ascii="Garamond" w:hAnsi="Garamond"/>
          <w:color w:val="000000" w:themeColor="text1"/>
        </w:rPr>
        <w:t>Karpinski</w:t>
      </w:r>
      <w:r w:rsidR="0028655C" w:rsidRPr="00F5671E">
        <w:rPr>
          <w:rFonts w:ascii="Garamond" w:hAnsi="Garamond"/>
          <w:color w:val="000000" w:themeColor="text1"/>
        </w:rPr>
        <w:t xml:space="preserve">, G. S. (2000). </w:t>
      </w:r>
      <w:r w:rsidR="0028655C" w:rsidRPr="00F5671E">
        <w:rPr>
          <w:rFonts w:ascii="Garamond" w:hAnsi="Garamond"/>
          <w:i/>
          <w:iCs/>
          <w:color w:val="000000" w:themeColor="text1"/>
        </w:rPr>
        <w:t xml:space="preserve">Aural skills acquisition: The development of listening, reading, and performing skills in college-level musicians. </w:t>
      </w:r>
      <w:r w:rsidR="0028655C" w:rsidRPr="00F5671E">
        <w:rPr>
          <w:rFonts w:ascii="Garamond" w:hAnsi="Garamond"/>
          <w:color w:val="000000" w:themeColor="text1"/>
        </w:rPr>
        <w:t>Oxford University Press.</w:t>
      </w:r>
    </w:p>
    <w:p w14:paraId="08362003" w14:textId="2270FDDE" w:rsidR="00AA32B2" w:rsidRPr="00B00D65" w:rsidRDefault="00E02B6A" w:rsidP="00F013F5">
      <w:pPr>
        <w:ind w:left="1440" w:right="-216" w:hanging="720"/>
        <w:rPr>
          <w:rFonts w:ascii="Garamond" w:hAnsi="Garamond"/>
          <w:color w:val="000000" w:themeColor="text1"/>
        </w:rPr>
      </w:pPr>
      <w:proofErr w:type="spellStart"/>
      <w:r w:rsidRPr="00E02B6A">
        <w:rPr>
          <w:rFonts w:ascii="Garamond" w:hAnsi="Garamond"/>
          <w:color w:val="000000"/>
          <w:bdr w:val="none" w:sz="0" w:space="0" w:color="auto" w:frame="1"/>
        </w:rPr>
        <w:t>Leipold</w:t>
      </w:r>
      <w:proofErr w:type="spellEnd"/>
      <w:r w:rsidRPr="00F5671E">
        <w:rPr>
          <w:rFonts w:ascii="Garamond" w:hAnsi="Garamond"/>
          <w:color w:val="000000"/>
          <w:bdr w:val="none" w:sz="0" w:space="0" w:color="auto" w:frame="1"/>
        </w:rPr>
        <w:t xml:space="preserve">, S., </w:t>
      </w:r>
      <w:proofErr w:type="spellStart"/>
      <w:r w:rsidRPr="00E02B6A">
        <w:rPr>
          <w:rFonts w:ascii="Garamond" w:hAnsi="Garamond"/>
          <w:color w:val="000000"/>
          <w:bdr w:val="none" w:sz="0" w:space="0" w:color="auto" w:frame="1"/>
        </w:rPr>
        <w:t>Brauchli</w:t>
      </w:r>
      <w:proofErr w:type="spellEnd"/>
      <w:r w:rsidRPr="00F5671E">
        <w:rPr>
          <w:rFonts w:ascii="Garamond" w:hAnsi="Garamond"/>
          <w:color w:val="000000"/>
          <w:bdr w:val="none" w:sz="0" w:space="0" w:color="auto" w:frame="1"/>
        </w:rPr>
        <w:t xml:space="preserve">, </w:t>
      </w:r>
      <w:r w:rsidRPr="00E02B6A">
        <w:rPr>
          <w:rFonts w:ascii="Garamond" w:hAnsi="Garamond"/>
          <w:color w:val="000000"/>
          <w:bdr w:val="none" w:sz="0" w:space="0" w:color="auto" w:frame="1"/>
        </w:rPr>
        <w:t>C</w:t>
      </w:r>
      <w:r w:rsidRPr="00F5671E">
        <w:rPr>
          <w:rFonts w:ascii="Garamond" w:hAnsi="Garamond"/>
          <w:color w:val="000000"/>
        </w:rPr>
        <w:t>.,</w:t>
      </w:r>
      <w:del w:id="198" w:author="Jenine Brown" w:date="2021-12-01T04:24:00Z">
        <w:r w:rsidRPr="00F5671E" w:rsidDel="004551F2">
          <w:rPr>
            <w:rFonts w:ascii="Garamond" w:hAnsi="Garamond"/>
            <w:color w:val="000000"/>
          </w:rPr>
          <w:delText xml:space="preserve"> </w:delText>
        </w:r>
      </w:del>
      <w:r w:rsidRPr="00E02B6A">
        <w:rPr>
          <w:rFonts w:ascii="Garamond" w:hAnsi="Garamond"/>
          <w:color w:val="000000"/>
        </w:rPr>
        <w:t> </w:t>
      </w:r>
      <w:proofErr w:type="spellStart"/>
      <w:r w:rsidRPr="00E02B6A">
        <w:rPr>
          <w:rFonts w:ascii="Garamond" w:hAnsi="Garamond"/>
          <w:color w:val="000000"/>
          <w:bdr w:val="none" w:sz="0" w:space="0" w:color="auto" w:frame="1"/>
        </w:rPr>
        <w:t>Greber</w:t>
      </w:r>
      <w:proofErr w:type="spellEnd"/>
      <w:r w:rsidRPr="00F5671E">
        <w:rPr>
          <w:rFonts w:ascii="Garamond" w:hAnsi="Garamond"/>
          <w:color w:val="000000"/>
          <w:bdr w:val="none" w:sz="0" w:space="0" w:color="auto" w:frame="1"/>
        </w:rPr>
        <w:t xml:space="preserve">, M., &amp; </w:t>
      </w:r>
      <w:proofErr w:type="spellStart"/>
      <w:r w:rsidRPr="00E02B6A">
        <w:rPr>
          <w:rFonts w:ascii="Garamond" w:hAnsi="Garamond"/>
          <w:color w:val="000000"/>
          <w:bdr w:val="none" w:sz="0" w:space="0" w:color="auto" w:frame="1"/>
        </w:rPr>
        <w:t>Jäncke</w:t>
      </w:r>
      <w:proofErr w:type="spellEnd"/>
      <w:r w:rsidRPr="00F5671E">
        <w:rPr>
          <w:rFonts w:ascii="Garamond" w:hAnsi="Garamond"/>
          <w:color w:val="000000"/>
          <w:bdr w:val="none" w:sz="0" w:space="0" w:color="auto" w:frame="1"/>
        </w:rPr>
        <w:t>, L.</w:t>
      </w:r>
      <w:r w:rsidRPr="00E02B6A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 (2019</w:t>
      </w:r>
      <w:del w:id="199" w:author="Jenine Brown" w:date="2021-12-01T04:13:00Z">
        <w:r w:rsidRPr="00E02B6A" w:rsidDel="00317FD6">
          <w:rPr>
            <w:rFonts w:ascii="Garamond" w:hAnsi="Garamond"/>
            <w:color w:val="000000"/>
            <w:bdr w:val="none" w:sz="0" w:space="0" w:color="auto" w:frame="1"/>
            <w:shd w:val="clear" w:color="auto" w:fill="FFFFFF"/>
          </w:rPr>
          <w:delText>a</w:delText>
        </w:r>
      </w:del>
      <w:r w:rsidRPr="00E02B6A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)</w:t>
      </w:r>
      <w:r w:rsidR="00787E52" w:rsidRPr="00F5671E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 xml:space="preserve">. </w:t>
      </w:r>
      <w:r w:rsidRPr="00E02B6A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 xml:space="preserve">Absolute and relative pitch processing in the human brain: </w:t>
      </w:r>
      <w:r w:rsidR="005D456F" w:rsidRPr="00B00D65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N</w:t>
      </w:r>
      <w:r w:rsidRPr="00E02B6A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eural and behavioral evidence. </w:t>
      </w:r>
      <w:r w:rsidRPr="00E02B6A">
        <w:rPr>
          <w:rFonts w:ascii="Garamond" w:hAnsi="Garamond"/>
          <w:i/>
          <w:iCs/>
          <w:color w:val="000000"/>
          <w:bdr w:val="none" w:sz="0" w:space="0" w:color="auto" w:frame="1"/>
          <w:shd w:val="clear" w:color="auto" w:fill="FFFFFF"/>
        </w:rPr>
        <w:t>Brain Struct</w:t>
      </w:r>
      <w:r w:rsidR="000A7FDF" w:rsidRPr="00B00D65">
        <w:rPr>
          <w:rFonts w:ascii="Garamond" w:hAnsi="Garamond"/>
          <w:i/>
          <w:iCs/>
          <w:color w:val="000000"/>
          <w:bdr w:val="none" w:sz="0" w:space="0" w:color="auto" w:frame="1"/>
          <w:shd w:val="clear" w:color="auto" w:fill="FFFFFF"/>
        </w:rPr>
        <w:t>ure and</w:t>
      </w:r>
      <w:r w:rsidRPr="00E02B6A">
        <w:rPr>
          <w:rFonts w:ascii="Garamond" w:hAnsi="Garamond"/>
          <w:i/>
          <w:iCs/>
          <w:color w:val="000000"/>
          <w:bdr w:val="none" w:sz="0" w:space="0" w:color="auto" w:frame="1"/>
          <w:shd w:val="clear" w:color="auto" w:fill="FFFFFF"/>
        </w:rPr>
        <w:t xml:space="preserve"> Funct</w:t>
      </w:r>
      <w:r w:rsidR="000A7FDF" w:rsidRPr="00B00D65">
        <w:rPr>
          <w:rFonts w:ascii="Garamond" w:hAnsi="Garamond"/>
          <w:i/>
          <w:iCs/>
          <w:color w:val="000000"/>
          <w:bdr w:val="none" w:sz="0" w:space="0" w:color="auto" w:frame="1"/>
          <w:shd w:val="clear" w:color="auto" w:fill="FFFFFF"/>
        </w:rPr>
        <w:t>ion</w:t>
      </w:r>
      <w:r w:rsidR="00F76594" w:rsidRPr="00B00D65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 xml:space="preserve">, </w:t>
      </w:r>
      <w:r w:rsidRPr="00E02B6A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224</w:t>
      </w:r>
      <w:r w:rsidR="00F76594" w:rsidRPr="00B00D65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 xml:space="preserve">, </w:t>
      </w:r>
      <w:r w:rsidRPr="00E02B6A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1723–1738. doi:10.1007/s00429-019-01872-2 pmid:30968240</w:t>
      </w:r>
    </w:p>
    <w:p w14:paraId="672DECCA" w14:textId="77777777" w:rsidR="00650637" w:rsidRPr="00B00D65" w:rsidRDefault="00E20ED3" w:rsidP="00650637">
      <w:pPr>
        <w:ind w:left="1440" w:right="-216" w:hanging="720"/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</w:pPr>
      <w:proofErr w:type="spellStart"/>
      <w:r w:rsidRPr="00E20ED3">
        <w:rPr>
          <w:rFonts w:ascii="Garamond" w:hAnsi="Garamond"/>
          <w:color w:val="000000"/>
          <w:bdr w:val="none" w:sz="0" w:space="0" w:color="auto" w:frame="1"/>
        </w:rPr>
        <w:t>Leipold</w:t>
      </w:r>
      <w:proofErr w:type="spellEnd"/>
      <w:r w:rsidRPr="00B00D65">
        <w:rPr>
          <w:rFonts w:ascii="Garamond" w:hAnsi="Garamond"/>
          <w:color w:val="000000"/>
          <w:bdr w:val="none" w:sz="0" w:space="0" w:color="auto" w:frame="1"/>
        </w:rPr>
        <w:t xml:space="preserve">, S., </w:t>
      </w:r>
      <w:proofErr w:type="spellStart"/>
      <w:r w:rsidRPr="00E20ED3">
        <w:rPr>
          <w:rFonts w:ascii="Garamond" w:hAnsi="Garamond"/>
          <w:color w:val="000000"/>
          <w:bdr w:val="none" w:sz="0" w:space="0" w:color="auto" w:frame="1"/>
        </w:rPr>
        <w:t>Greber</w:t>
      </w:r>
      <w:proofErr w:type="spellEnd"/>
      <w:r w:rsidRPr="00B00D65">
        <w:rPr>
          <w:rFonts w:ascii="Garamond" w:hAnsi="Garamond"/>
          <w:color w:val="000000"/>
          <w:bdr w:val="none" w:sz="0" w:space="0" w:color="auto" w:frame="1"/>
        </w:rPr>
        <w:t>,</w:t>
      </w:r>
      <w:r w:rsidRPr="00E20ED3">
        <w:rPr>
          <w:rFonts w:ascii="Garamond" w:hAnsi="Garamond"/>
          <w:color w:val="000000"/>
          <w:bdr w:val="none" w:sz="0" w:space="0" w:color="auto" w:frame="1"/>
        </w:rPr>
        <w:t> M</w:t>
      </w:r>
      <w:r w:rsidRPr="00B00D65">
        <w:rPr>
          <w:rFonts w:ascii="Garamond" w:hAnsi="Garamond"/>
          <w:color w:val="000000"/>
        </w:rPr>
        <w:t xml:space="preserve">., &amp; </w:t>
      </w:r>
      <w:r w:rsidRPr="00E20ED3">
        <w:rPr>
          <w:rFonts w:ascii="Garamond" w:hAnsi="Garamond"/>
          <w:color w:val="000000"/>
          <w:bdr w:val="none" w:sz="0" w:space="0" w:color="auto" w:frame="1"/>
        </w:rPr>
        <w:t>Elmer</w:t>
      </w:r>
      <w:r w:rsidRPr="00B00D65">
        <w:rPr>
          <w:rFonts w:ascii="Garamond" w:hAnsi="Garamond"/>
          <w:color w:val="000000"/>
          <w:bdr w:val="none" w:sz="0" w:space="0" w:color="auto" w:frame="1"/>
        </w:rPr>
        <w:t>,</w:t>
      </w:r>
      <w:r w:rsidRPr="00E20ED3">
        <w:rPr>
          <w:rFonts w:ascii="Garamond" w:hAnsi="Garamond"/>
          <w:color w:val="000000"/>
          <w:bdr w:val="none" w:sz="0" w:space="0" w:color="auto" w:frame="1"/>
        </w:rPr>
        <w:t> S</w:t>
      </w:r>
      <w:r w:rsidRPr="00B00D65">
        <w:rPr>
          <w:rFonts w:ascii="Garamond" w:hAnsi="Garamond"/>
          <w:color w:val="000000"/>
          <w:bdr w:val="none" w:sz="0" w:space="0" w:color="auto" w:frame="1"/>
        </w:rPr>
        <w:t>.</w:t>
      </w:r>
      <w:r w:rsidRPr="00B00D65">
        <w:rPr>
          <w:rFonts w:ascii="Garamond" w:hAnsi="Garamond"/>
          <w:color w:val="000000" w:themeColor="text1"/>
        </w:rPr>
        <w:t xml:space="preserve"> </w:t>
      </w:r>
      <w:r w:rsidRPr="00E20ED3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(2019) Perception and cognition in absolute pitch: distinct yet inseparable. </w:t>
      </w:r>
      <w:r w:rsidR="001C57AD" w:rsidRPr="00B00D65">
        <w:rPr>
          <w:rFonts w:ascii="Garamond" w:hAnsi="Garamond"/>
          <w:i/>
          <w:iCs/>
          <w:color w:val="000000"/>
          <w:bdr w:val="none" w:sz="0" w:space="0" w:color="auto" w:frame="1"/>
          <w:shd w:val="clear" w:color="auto" w:fill="FFFFFF"/>
        </w:rPr>
        <w:t>The Journal of Neuroscience</w:t>
      </w:r>
      <w:r w:rsidR="00F76594" w:rsidRPr="00B00D65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,</w:t>
      </w:r>
      <w:r w:rsidRPr="00E20ED3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 39</w:t>
      </w:r>
      <w:r w:rsidR="00F76594" w:rsidRPr="00B00D65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 xml:space="preserve">, </w:t>
      </w:r>
      <w:r w:rsidRPr="00E20ED3"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  <w:t>5839–5841. doi:10.1523/JNEUROSCI.0653-19.2019 pmid:31341067</w:t>
      </w:r>
    </w:p>
    <w:p w14:paraId="21B49CF4" w14:textId="508A5D66" w:rsidR="00650637" w:rsidRPr="00B00D65" w:rsidRDefault="00650637" w:rsidP="00650637">
      <w:pPr>
        <w:ind w:left="1440" w:right="-216" w:hanging="720"/>
        <w:rPr>
          <w:rFonts w:ascii="Garamond" w:hAnsi="Garamond"/>
          <w:color w:val="000000"/>
          <w:bdr w:val="none" w:sz="0" w:space="0" w:color="auto" w:frame="1"/>
          <w:shd w:val="clear" w:color="auto" w:fill="FFFFFF"/>
        </w:rPr>
      </w:pPr>
      <w:r w:rsidRPr="00B00D65">
        <w:rPr>
          <w:rFonts w:ascii="Garamond" w:hAnsi="Garamond"/>
        </w:rPr>
        <w:t xml:space="preserve">Levitin, D. J. (1994). Absolute memory for musical pitch: Evidence from the production of learned memories. </w:t>
      </w:r>
      <w:r w:rsidRPr="00B00D65">
        <w:rPr>
          <w:rFonts w:ascii="Garamond" w:hAnsi="Garamond"/>
          <w:i/>
          <w:iCs/>
        </w:rPr>
        <w:t>Perception &amp; Psychophysics, 56</w:t>
      </w:r>
      <w:r w:rsidRPr="00B00D65">
        <w:rPr>
          <w:rFonts w:ascii="Garamond" w:hAnsi="Garamond"/>
        </w:rPr>
        <w:t>, 414–423.</w:t>
      </w:r>
    </w:p>
    <w:p w14:paraId="3F36C604" w14:textId="00FAB1AC" w:rsidR="005855BE" w:rsidRPr="00B00D65" w:rsidRDefault="00BD2330" w:rsidP="00F013F5">
      <w:pPr>
        <w:ind w:left="1440" w:right="-216" w:hanging="720"/>
        <w:rPr>
          <w:rFonts w:ascii="Garamond" w:hAnsi="Garamond"/>
          <w:color w:val="000000" w:themeColor="text1"/>
        </w:rPr>
      </w:pPr>
      <w:r w:rsidRPr="00B00D65">
        <w:rPr>
          <w:rFonts w:ascii="Garamond" w:hAnsi="Garamond"/>
          <w:color w:val="000000" w:themeColor="text1"/>
        </w:rPr>
        <w:t>Levitin</w:t>
      </w:r>
      <w:r w:rsidR="00D11274" w:rsidRPr="00B00D65">
        <w:rPr>
          <w:rFonts w:ascii="Garamond" w:hAnsi="Garamond"/>
          <w:color w:val="000000" w:themeColor="text1"/>
        </w:rPr>
        <w:t xml:space="preserve">, D., &amp; Rogers, S. (2005). Absolute pitch: Perception, coding, and controversies. </w:t>
      </w:r>
      <w:r w:rsidR="00D11274" w:rsidRPr="00B00D65">
        <w:rPr>
          <w:rFonts w:ascii="Garamond" w:hAnsi="Garamond"/>
          <w:i/>
          <w:iCs/>
          <w:color w:val="000000" w:themeColor="text1"/>
        </w:rPr>
        <w:t>Trends in Cognitive Sciences, 9</w:t>
      </w:r>
      <w:r w:rsidR="00D11274" w:rsidRPr="00B00D65">
        <w:rPr>
          <w:rFonts w:ascii="Garamond" w:hAnsi="Garamond"/>
          <w:color w:val="000000" w:themeColor="text1"/>
        </w:rPr>
        <w:t>(1), 26–33.</w:t>
      </w:r>
    </w:p>
    <w:p w14:paraId="39D76F87" w14:textId="7BFA1C23" w:rsidR="007776B5" w:rsidRDefault="007776B5" w:rsidP="00F013F5">
      <w:pPr>
        <w:ind w:left="1440" w:right="-216" w:hanging="720"/>
        <w:rPr>
          <w:ins w:id="200" w:author="Jenine Brown" w:date="2021-12-01T04:43:00Z"/>
          <w:rFonts w:ascii="Garamond" w:hAnsi="Garamond"/>
          <w:color w:val="000000" w:themeColor="text1"/>
        </w:rPr>
      </w:pPr>
      <w:r w:rsidRPr="00B00D65">
        <w:rPr>
          <w:rFonts w:ascii="Garamond" w:hAnsi="Garamond"/>
          <w:color w:val="000000" w:themeColor="text1"/>
        </w:rPr>
        <w:t xml:space="preserve">Marvin, E. W. (2007). Absolute pitch perception and the pedagogy of relative pitch. </w:t>
      </w:r>
      <w:r w:rsidRPr="00B00D65">
        <w:rPr>
          <w:rFonts w:ascii="Garamond" w:hAnsi="Garamond"/>
          <w:i/>
          <w:iCs/>
          <w:color w:val="000000" w:themeColor="text1"/>
        </w:rPr>
        <w:t xml:space="preserve">Journal of Music Theory Pedagogy, 21, </w:t>
      </w:r>
      <w:r w:rsidRPr="00B00D65">
        <w:rPr>
          <w:rFonts w:ascii="Garamond" w:hAnsi="Garamond"/>
          <w:color w:val="000000" w:themeColor="text1"/>
        </w:rPr>
        <w:t>1–34.</w:t>
      </w:r>
    </w:p>
    <w:p w14:paraId="451664D9" w14:textId="7EC8F1FC" w:rsidR="00E83E7E" w:rsidRPr="00E83E7E" w:rsidRDefault="00E83E7E" w:rsidP="00F013F5">
      <w:pPr>
        <w:ind w:left="1440" w:right="-216" w:hanging="720"/>
        <w:rPr>
          <w:ins w:id="201" w:author="Jenine Brown" w:date="2021-12-01T04:43:00Z"/>
          <w:rFonts w:ascii="Garamond" w:hAnsi="Garamond"/>
          <w:color w:val="000000" w:themeColor="text1"/>
        </w:rPr>
      </w:pPr>
      <w:ins w:id="202" w:author="Jenine Brown" w:date="2021-12-01T04:43:00Z">
        <w:r>
          <w:rPr>
            <w:rFonts w:ascii="Garamond" w:hAnsi="Garamond"/>
            <w:color w:val="000000" w:themeColor="text1"/>
          </w:rPr>
          <w:t xml:space="preserve">Marvin, E. W. (2017). Musical connections: Absolute pitch. In </w:t>
        </w:r>
        <w:r>
          <w:rPr>
            <w:rFonts w:ascii="Garamond" w:hAnsi="Garamond"/>
            <w:i/>
            <w:iCs/>
            <w:color w:val="000000" w:themeColor="text1"/>
          </w:rPr>
          <w:t>The Routledge companion to music cognition</w:t>
        </w:r>
      </w:ins>
      <w:ins w:id="203" w:author="Jenine Brown" w:date="2021-12-01T04:45:00Z">
        <w:r w:rsidR="007A392C">
          <w:rPr>
            <w:rFonts w:ascii="Garamond" w:hAnsi="Garamond"/>
            <w:i/>
            <w:iCs/>
            <w:color w:val="000000" w:themeColor="text1"/>
          </w:rPr>
          <w:t xml:space="preserve"> </w:t>
        </w:r>
        <w:r w:rsidR="007A392C">
          <w:rPr>
            <w:rFonts w:ascii="Garamond" w:hAnsi="Garamond"/>
            <w:color w:val="000000" w:themeColor="text1"/>
          </w:rPr>
          <w:t xml:space="preserve">(ed. Richard Ashley and Renée </w:t>
        </w:r>
        <w:proofErr w:type="spellStart"/>
        <w:r w:rsidR="007A392C">
          <w:rPr>
            <w:rFonts w:ascii="Garamond" w:hAnsi="Garamond"/>
            <w:color w:val="000000" w:themeColor="text1"/>
          </w:rPr>
          <w:t>Timmers</w:t>
        </w:r>
        <w:proofErr w:type="spellEnd"/>
        <w:r w:rsidR="007A392C">
          <w:rPr>
            <w:rFonts w:ascii="Garamond" w:hAnsi="Garamond"/>
            <w:color w:val="000000" w:themeColor="text1"/>
          </w:rPr>
          <w:t>)</w:t>
        </w:r>
      </w:ins>
      <w:ins w:id="204" w:author="Jenine Brown" w:date="2021-12-01T04:43:00Z">
        <w:r>
          <w:rPr>
            <w:rFonts w:ascii="Garamond" w:hAnsi="Garamond"/>
            <w:i/>
            <w:iCs/>
            <w:color w:val="000000" w:themeColor="text1"/>
          </w:rPr>
          <w:t xml:space="preserve">, </w:t>
        </w:r>
        <w:r>
          <w:rPr>
            <w:rFonts w:ascii="Garamond" w:hAnsi="Garamond"/>
            <w:color w:val="000000" w:themeColor="text1"/>
          </w:rPr>
          <w:t>20</w:t>
        </w:r>
      </w:ins>
      <w:ins w:id="205" w:author="Jenine Brown" w:date="2021-12-01T04:44:00Z">
        <w:r>
          <w:rPr>
            <w:rFonts w:ascii="Garamond" w:hAnsi="Garamond"/>
            <w:color w:val="000000" w:themeColor="text1"/>
          </w:rPr>
          <w:t>3–212.</w:t>
        </w:r>
      </w:ins>
      <w:ins w:id="206" w:author="Jenine Brown" w:date="2021-12-01T04:43:00Z">
        <w:r>
          <w:rPr>
            <w:rFonts w:ascii="Garamond" w:hAnsi="Garamond"/>
            <w:i/>
            <w:iCs/>
            <w:color w:val="000000" w:themeColor="text1"/>
          </w:rPr>
          <w:t xml:space="preserve"> </w:t>
        </w:r>
        <w:r>
          <w:rPr>
            <w:rFonts w:ascii="Garamond" w:hAnsi="Garamond"/>
            <w:color w:val="000000" w:themeColor="text1"/>
          </w:rPr>
          <w:t>Routledge.</w:t>
        </w:r>
      </w:ins>
    </w:p>
    <w:p w14:paraId="0934FBDF" w14:textId="5DA20FA6" w:rsidR="00E83E7E" w:rsidRPr="00B00D65" w:rsidDel="007A392C" w:rsidRDefault="00E83E7E" w:rsidP="00F013F5">
      <w:pPr>
        <w:ind w:left="1440" w:right="-216" w:hanging="720"/>
        <w:rPr>
          <w:del w:id="207" w:author="Jenine Brown" w:date="2021-12-01T04:46:00Z"/>
          <w:rFonts w:ascii="Garamond" w:hAnsi="Garamond"/>
          <w:color w:val="000000" w:themeColor="text1"/>
        </w:rPr>
      </w:pPr>
    </w:p>
    <w:p w14:paraId="6E8FBA86" w14:textId="22732E06" w:rsidR="004748E8" w:rsidRPr="002C68CE" w:rsidRDefault="00BD2330" w:rsidP="002C68CE">
      <w:pPr>
        <w:ind w:left="1440" w:right="-216" w:hanging="720"/>
        <w:rPr>
          <w:rFonts w:ascii="Garamond" w:hAnsi="Garamond"/>
          <w:color w:val="000000" w:themeColor="text1"/>
          <w:shd w:val="clear" w:color="auto" w:fill="FFFFFF"/>
        </w:rPr>
      </w:pPr>
      <w:r w:rsidRPr="00B00D65">
        <w:rPr>
          <w:rFonts w:ascii="Garamond" w:hAnsi="Garamond"/>
          <w:color w:val="000000" w:themeColor="text1"/>
          <w:shd w:val="clear" w:color="auto" w:fill="FFFFFF"/>
        </w:rPr>
        <w:t>Marvin,</w:t>
      </w:r>
      <w:r w:rsidRPr="00B00D65">
        <w:rPr>
          <w:rFonts w:ascii="Garamond" w:hAnsi="Garamond"/>
          <w:color w:val="000000" w:themeColor="text1"/>
          <w:shd w:val="clear" w:color="auto" w:fill="FEFEFE"/>
        </w:rPr>
        <w:t xml:space="preserve"> </w:t>
      </w:r>
      <w:r w:rsidR="0055717B" w:rsidRPr="00B00D65">
        <w:rPr>
          <w:rFonts w:ascii="Garamond" w:hAnsi="Garamond"/>
          <w:color w:val="000000" w:themeColor="text1"/>
          <w:shd w:val="clear" w:color="auto" w:fill="FEFEFE"/>
        </w:rPr>
        <w:t xml:space="preserve">E. W, </w:t>
      </w:r>
      <w:proofErr w:type="spellStart"/>
      <w:r w:rsidRPr="00B00D65">
        <w:rPr>
          <w:rFonts w:ascii="Garamond" w:hAnsi="Garamond"/>
          <w:color w:val="000000" w:themeColor="text1"/>
          <w:shd w:val="clear" w:color="auto" w:fill="FFFFFF"/>
        </w:rPr>
        <w:t>VanderStel</w:t>
      </w:r>
      <w:proofErr w:type="spellEnd"/>
      <w:r w:rsidRPr="00B00D65">
        <w:rPr>
          <w:rFonts w:ascii="Garamond" w:hAnsi="Garamond"/>
          <w:color w:val="000000" w:themeColor="text1"/>
          <w:shd w:val="clear" w:color="auto" w:fill="FFFFFF"/>
        </w:rPr>
        <w:t xml:space="preserve">, </w:t>
      </w:r>
      <w:r w:rsidR="0055717B" w:rsidRPr="00B00D65">
        <w:rPr>
          <w:rFonts w:ascii="Garamond" w:hAnsi="Garamond"/>
          <w:color w:val="000000" w:themeColor="text1"/>
          <w:shd w:val="clear" w:color="auto" w:fill="FFFFFF"/>
        </w:rPr>
        <w:t xml:space="preserve">J., </w:t>
      </w:r>
      <w:r w:rsidRPr="00B00D65">
        <w:rPr>
          <w:rFonts w:ascii="Garamond" w:hAnsi="Garamond"/>
          <w:color w:val="000000" w:themeColor="text1"/>
          <w:shd w:val="clear" w:color="auto" w:fill="FFFFFF"/>
        </w:rPr>
        <w:t>&amp;</w:t>
      </w:r>
      <w:r w:rsidRPr="002C68CE">
        <w:rPr>
          <w:rFonts w:ascii="Garamond" w:hAnsi="Garamond"/>
          <w:color w:val="000000" w:themeColor="text1"/>
          <w:shd w:val="clear" w:color="auto" w:fill="FFFFFF"/>
        </w:rPr>
        <w:t xml:space="preserve"> Siu,</w:t>
      </w:r>
      <w:r w:rsidR="0055717B" w:rsidRPr="002C68CE">
        <w:rPr>
          <w:rFonts w:ascii="Garamond" w:hAnsi="Garamond"/>
          <w:color w:val="000000" w:themeColor="text1"/>
          <w:shd w:val="clear" w:color="auto" w:fill="FFFFFF"/>
        </w:rPr>
        <w:t xml:space="preserve"> J. C.</w:t>
      </w:r>
      <w:r w:rsidRPr="002C68CE">
        <w:rPr>
          <w:rFonts w:ascii="Garamond" w:hAnsi="Garamond"/>
          <w:color w:val="000000" w:themeColor="text1"/>
          <w:shd w:val="clear" w:color="auto" w:fill="FFFFFF"/>
        </w:rPr>
        <w:t xml:space="preserve"> </w:t>
      </w:r>
      <w:r w:rsidR="0055717B" w:rsidRPr="002C68CE">
        <w:rPr>
          <w:rFonts w:ascii="Garamond" w:hAnsi="Garamond"/>
          <w:color w:val="000000" w:themeColor="text1"/>
          <w:shd w:val="clear" w:color="auto" w:fill="FFFFFF"/>
        </w:rPr>
        <w:t>(</w:t>
      </w:r>
      <w:r w:rsidRPr="002C68CE">
        <w:rPr>
          <w:rFonts w:ascii="Garamond" w:hAnsi="Garamond"/>
          <w:color w:val="000000" w:themeColor="text1"/>
          <w:shd w:val="clear" w:color="auto" w:fill="FFFFFF"/>
        </w:rPr>
        <w:t>2020</w:t>
      </w:r>
      <w:r w:rsidR="0055717B" w:rsidRPr="002C68CE">
        <w:rPr>
          <w:rFonts w:ascii="Garamond" w:hAnsi="Garamond"/>
          <w:color w:val="000000" w:themeColor="text1"/>
          <w:shd w:val="clear" w:color="auto" w:fill="FFFFFF"/>
        </w:rPr>
        <w:t>)</w:t>
      </w:r>
      <w:r w:rsidR="004748E8" w:rsidRPr="002C68CE">
        <w:rPr>
          <w:rFonts w:ascii="Garamond" w:hAnsi="Garamond"/>
          <w:color w:val="000000" w:themeColor="text1"/>
          <w:shd w:val="clear" w:color="auto" w:fill="FFFFFF"/>
        </w:rPr>
        <w:t xml:space="preserve">. </w:t>
      </w:r>
      <w:r w:rsidR="004748E8" w:rsidRPr="002C68CE">
        <w:rPr>
          <w:rFonts w:ascii="Garamond" w:hAnsi="Garamond"/>
          <w:color w:val="000000" w:themeColor="text1"/>
        </w:rPr>
        <w:t xml:space="preserve">In their own words: Analyzing the extents and origins of absolute pitch. </w:t>
      </w:r>
      <w:r w:rsidR="004748E8" w:rsidRPr="002C68CE">
        <w:rPr>
          <w:rFonts w:ascii="Garamond" w:hAnsi="Garamond"/>
          <w:i/>
          <w:iCs/>
          <w:color w:val="000000" w:themeColor="text1"/>
        </w:rPr>
        <w:t>Psychology of Music</w:t>
      </w:r>
      <w:r w:rsidR="004748E8" w:rsidRPr="002C68CE">
        <w:rPr>
          <w:rFonts w:ascii="Garamond" w:hAnsi="Garamond"/>
          <w:color w:val="000000" w:themeColor="text1"/>
        </w:rPr>
        <w:t xml:space="preserve">, </w:t>
      </w:r>
      <w:r w:rsidR="004748E8" w:rsidRPr="002C68CE">
        <w:rPr>
          <w:rFonts w:ascii="Garamond" w:hAnsi="Garamond"/>
          <w:i/>
          <w:iCs/>
          <w:color w:val="000000" w:themeColor="text1"/>
        </w:rPr>
        <w:t>48</w:t>
      </w:r>
      <w:r w:rsidR="004748E8" w:rsidRPr="002C68CE">
        <w:rPr>
          <w:rFonts w:ascii="Garamond" w:hAnsi="Garamond"/>
          <w:color w:val="000000" w:themeColor="text1"/>
        </w:rPr>
        <w:t>(6), 808</w:t>
      </w:r>
      <w:r w:rsidR="009F0DC3">
        <w:rPr>
          <w:rFonts w:ascii="Garamond" w:hAnsi="Garamond"/>
          <w:color w:val="000000" w:themeColor="text1"/>
        </w:rPr>
        <w:t>–</w:t>
      </w:r>
      <w:r w:rsidR="004748E8" w:rsidRPr="004748E8">
        <w:rPr>
          <w:rFonts w:ascii="Garamond" w:hAnsi="Garamond"/>
          <w:color w:val="000000" w:themeColor="text1"/>
        </w:rPr>
        <w:t xml:space="preserve">823. doi:10.1177/0305735619832959 </w:t>
      </w:r>
    </w:p>
    <w:p w14:paraId="6A75A3F4" w14:textId="5828D427" w:rsidR="005855BE" w:rsidRPr="005D456F" w:rsidRDefault="00BD2330" w:rsidP="00F013F5">
      <w:pPr>
        <w:ind w:left="1440" w:right="-216" w:hanging="720"/>
        <w:rPr>
          <w:rFonts w:ascii="Garamond" w:hAnsi="Garamond"/>
          <w:color w:val="000000" w:themeColor="text1"/>
        </w:rPr>
      </w:pPr>
      <w:proofErr w:type="spellStart"/>
      <w:r w:rsidRPr="00D24336">
        <w:rPr>
          <w:rFonts w:ascii="Garamond" w:hAnsi="Garamond"/>
          <w:color w:val="000000" w:themeColor="text1"/>
        </w:rPr>
        <w:t>McClaskey</w:t>
      </w:r>
      <w:proofErr w:type="spellEnd"/>
      <w:r w:rsidRPr="00D24336">
        <w:rPr>
          <w:rFonts w:ascii="Garamond" w:hAnsi="Garamond"/>
          <w:color w:val="000000" w:themeColor="text1"/>
        </w:rPr>
        <w:t>,</w:t>
      </w:r>
      <w:r w:rsidR="00AD61DD" w:rsidRPr="00D24336">
        <w:rPr>
          <w:rFonts w:ascii="Garamond" w:hAnsi="Garamond"/>
          <w:color w:val="000000" w:themeColor="text1"/>
        </w:rPr>
        <w:t xml:space="preserve"> C. M.</w:t>
      </w:r>
      <w:r w:rsidRPr="00D24336">
        <w:rPr>
          <w:rFonts w:ascii="Garamond" w:hAnsi="Garamond"/>
          <w:color w:val="000000" w:themeColor="text1"/>
        </w:rPr>
        <w:t xml:space="preserve"> </w:t>
      </w:r>
      <w:r w:rsidR="00AD61DD" w:rsidRPr="00D24336">
        <w:rPr>
          <w:rFonts w:ascii="Garamond" w:hAnsi="Garamond"/>
          <w:color w:val="000000" w:themeColor="text1"/>
        </w:rPr>
        <w:t>(</w:t>
      </w:r>
      <w:r w:rsidRPr="00D24336">
        <w:rPr>
          <w:rFonts w:ascii="Garamond" w:hAnsi="Garamond"/>
          <w:color w:val="000000" w:themeColor="text1"/>
        </w:rPr>
        <w:t>2016</w:t>
      </w:r>
      <w:r w:rsidR="00AD61DD" w:rsidRPr="00D24336">
        <w:rPr>
          <w:rFonts w:ascii="Garamond" w:hAnsi="Garamond"/>
          <w:color w:val="000000" w:themeColor="text1"/>
        </w:rPr>
        <w:t xml:space="preserve">). </w:t>
      </w:r>
      <w:r w:rsidR="00AD61DD" w:rsidRPr="00D24336">
        <w:rPr>
          <w:rFonts w:ascii="Garamond" w:hAnsi="Garamond"/>
          <w:i/>
          <w:iCs/>
          <w:color w:val="000000" w:themeColor="text1"/>
        </w:rPr>
        <w:t>Factors affecting relative pitch perception</w:t>
      </w:r>
      <w:r w:rsidR="00AD61DD" w:rsidRPr="00D24336">
        <w:rPr>
          <w:rFonts w:ascii="Garamond" w:hAnsi="Garamond"/>
          <w:color w:val="000000" w:themeColor="text1"/>
        </w:rPr>
        <w:t xml:space="preserve">. </w:t>
      </w:r>
      <w:r w:rsidR="00A77D2A" w:rsidRPr="00D24336">
        <w:rPr>
          <w:rFonts w:ascii="Garamond" w:hAnsi="Garamond"/>
          <w:color w:val="000000" w:themeColor="text1"/>
        </w:rPr>
        <w:t xml:space="preserve">[Doctoral dissertation, </w:t>
      </w:r>
      <w:r w:rsidR="00BE6BB1" w:rsidRPr="00D24336">
        <w:rPr>
          <w:rFonts w:ascii="Garamond" w:hAnsi="Garamond"/>
          <w:color w:val="000000" w:themeColor="text1"/>
        </w:rPr>
        <w:t>University of California, Irvine</w:t>
      </w:r>
      <w:r w:rsidR="00A77D2A" w:rsidRPr="00D24336">
        <w:rPr>
          <w:rFonts w:ascii="Garamond" w:hAnsi="Garamond"/>
          <w:color w:val="000000" w:themeColor="text1"/>
        </w:rPr>
        <w:t>]</w:t>
      </w:r>
      <w:r w:rsidR="00D24336" w:rsidRPr="00D24336">
        <w:rPr>
          <w:rFonts w:ascii="Garamond" w:hAnsi="Garamond"/>
          <w:color w:val="000000" w:themeColor="text1"/>
        </w:rPr>
        <w:t>.</w:t>
      </w:r>
    </w:p>
    <w:p w14:paraId="52DA7CF7" w14:textId="49DB404C" w:rsidR="005855BE" w:rsidRPr="001C43A5" w:rsidRDefault="00BD2330" w:rsidP="00F013F5">
      <w:pPr>
        <w:ind w:left="1440" w:right="-216" w:hanging="720"/>
        <w:rPr>
          <w:rFonts w:ascii="Garamond" w:hAnsi="Garamond"/>
          <w:color w:val="000000" w:themeColor="text1"/>
        </w:rPr>
      </w:pPr>
      <w:r w:rsidRPr="009E2553">
        <w:rPr>
          <w:rFonts w:ascii="Garamond" w:hAnsi="Garamond"/>
          <w:color w:val="000000" w:themeColor="text1"/>
        </w:rPr>
        <w:t>Miyazaki</w:t>
      </w:r>
      <w:r w:rsidR="001C43A5" w:rsidRPr="009E2553">
        <w:rPr>
          <w:rFonts w:ascii="Garamond" w:hAnsi="Garamond"/>
          <w:color w:val="000000" w:themeColor="text1"/>
        </w:rPr>
        <w:t xml:space="preserve">, K., </w:t>
      </w:r>
      <w:r w:rsidRPr="009E2553">
        <w:rPr>
          <w:rFonts w:ascii="Garamond" w:hAnsi="Garamond"/>
          <w:color w:val="000000" w:themeColor="text1"/>
        </w:rPr>
        <w:t>&amp; Rakowski</w:t>
      </w:r>
      <w:r w:rsidR="00073940" w:rsidRPr="009E2553">
        <w:rPr>
          <w:rFonts w:ascii="Garamond" w:hAnsi="Garamond"/>
          <w:color w:val="000000" w:themeColor="text1"/>
        </w:rPr>
        <w:t xml:space="preserve">, </w:t>
      </w:r>
      <w:r w:rsidR="001C43A5" w:rsidRPr="009E2553">
        <w:rPr>
          <w:rFonts w:ascii="Garamond" w:hAnsi="Garamond"/>
          <w:color w:val="000000" w:themeColor="text1"/>
        </w:rPr>
        <w:t>A. (</w:t>
      </w:r>
      <w:r w:rsidRPr="009E2553">
        <w:rPr>
          <w:rFonts w:ascii="Garamond" w:hAnsi="Garamond"/>
          <w:color w:val="000000" w:themeColor="text1"/>
        </w:rPr>
        <w:t>2002</w:t>
      </w:r>
      <w:r w:rsidR="001C43A5" w:rsidRPr="009E2553">
        <w:rPr>
          <w:rFonts w:ascii="Garamond" w:hAnsi="Garamond"/>
          <w:color w:val="000000" w:themeColor="text1"/>
        </w:rPr>
        <w:t>). Recognition</w:t>
      </w:r>
      <w:r w:rsidR="001C43A5">
        <w:rPr>
          <w:rFonts w:ascii="Garamond" w:hAnsi="Garamond"/>
          <w:color w:val="000000" w:themeColor="text1"/>
        </w:rPr>
        <w:t xml:space="preserve"> of notated melodies by po</w:t>
      </w:r>
      <w:r w:rsidR="00472AEB">
        <w:rPr>
          <w:rFonts w:ascii="Garamond" w:hAnsi="Garamond"/>
          <w:color w:val="000000" w:themeColor="text1"/>
        </w:rPr>
        <w:t>s</w:t>
      </w:r>
      <w:r w:rsidR="001C43A5">
        <w:rPr>
          <w:rFonts w:ascii="Garamond" w:hAnsi="Garamond"/>
          <w:color w:val="000000" w:themeColor="text1"/>
        </w:rPr>
        <w:t xml:space="preserve">sessors and </w:t>
      </w:r>
      <w:proofErr w:type="spellStart"/>
      <w:r w:rsidR="001C43A5">
        <w:rPr>
          <w:rFonts w:ascii="Garamond" w:hAnsi="Garamond"/>
          <w:color w:val="000000" w:themeColor="text1"/>
        </w:rPr>
        <w:t>nonpossess</w:t>
      </w:r>
      <w:r w:rsidR="00724A89">
        <w:rPr>
          <w:rFonts w:ascii="Garamond" w:hAnsi="Garamond"/>
          <w:color w:val="000000" w:themeColor="text1"/>
        </w:rPr>
        <w:t>or</w:t>
      </w:r>
      <w:r w:rsidR="001C43A5">
        <w:rPr>
          <w:rFonts w:ascii="Garamond" w:hAnsi="Garamond"/>
          <w:color w:val="000000" w:themeColor="text1"/>
        </w:rPr>
        <w:t>s</w:t>
      </w:r>
      <w:proofErr w:type="spellEnd"/>
      <w:r w:rsidR="001C43A5">
        <w:rPr>
          <w:rFonts w:ascii="Garamond" w:hAnsi="Garamond"/>
          <w:color w:val="000000" w:themeColor="text1"/>
        </w:rPr>
        <w:t xml:space="preserve"> of absolute pitch. </w:t>
      </w:r>
      <w:r w:rsidR="001C43A5">
        <w:rPr>
          <w:rFonts w:ascii="Garamond" w:hAnsi="Garamond"/>
          <w:i/>
          <w:iCs/>
          <w:color w:val="000000" w:themeColor="text1"/>
        </w:rPr>
        <w:t xml:space="preserve">Perception &amp; Psychophysics, 64, </w:t>
      </w:r>
      <w:r w:rsidR="001C43A5">
        <w:rPr>
          <w:rFonts w:ascii="Garamond" w:hAnsi="Garamond"/>
          <w:color w:val="000000" w:themeColor="text1"/>
        </w:rPr>
        <w:t>1337–1345.</w:t>
      </w:r>
    </w:p>
    <w:p w14:paraId="5BB47914" w14:textId="4270804F" w:rsidR="005855BE" w:rsidRPr="00BC72EF" w:rsidRDefault="00C62782" w:rsidP="00F013F5">
      <w:pPr>
        <w:ind w:left="1440" w:right="-216" w:hanging="720"/>
        <w:rPr>
          <w:rFonts w:ascii="Garamond" w:hAnsi="Garamond"/>
          <w:color w:val="000000" w:themeColor="text1"/>
        </w:rPr>
      </w:pPr>
      <w:r w:rsidRPr="005D456F">
        <w:rPr>
          <w:rFonts w:ascii="Garamond" w:hAnsi="Garamond"/>
          <w:color w:val="000000" w:themeColor="text1"/>
        </w:rPr>
        <w:t>Rogers</w:t>
      </w:r>
      <w:r w:rsidR="00073940" w:rsidRPr="005D456F">
        <w:rPr>
          <w:rFonts w:ascii="Garamond" w:hAnsi="Garamond"/>
          <w:color w:val="000000" w:themeColor="text1"/>
        </w:rPr>
        <w:t xml:space="preserve">, </w:t>
      </w:r>
      <w:r w:rsidR="0070139F">
        <w:rPr>
          <w:rFonts w:ascii="Garamond" w:hAnsi="Garamond"/>
          <w:color w:val="000000" w:themeColor="text1"/>
        </w:rPr>
        <w:t xml:space="preserve">M. </w:t>
      </w:r>
      <w:r w:rsidR="00865F1A">
        <w:rPr>
          <w:rFonts w:ascii="Garamond" w:hAnsi="Garamond"/>
          <w:color w:val="000000" w:themeColor="text1"/>
        </w:rPr>
        <w:t xml:space="preserve">R. </w:t>
      </w:r>
      <w:r w:rsidR="0070139F">
        <w:rPr>
          <w:rFonts w:ascii="Garamond" w:hAnsi="Garamond"/>
          <w:color w:val="000000" w:themeColor="text1"/>
        </w:rPr>
        <w:t>(</w:t>
      </w:r>
      <w:r w:rsidR="00073940" w:rsidRPr="005D456F">
        <w:rPr>
          <w:rFonts w:ascii="Garamond" w:hAnsi="Garamond"/>
          <w:color w:val="000000" w:themeColor="text1"/>
        </w:rPr>
        <w:t>200</w:t>
      </w:r>
      <w:r w:rsidR="00A763D0" w:rsidRPr="005D456F">
        <w:rPr>
          <w:rFonts w:ascii="Garamond" w:hAnsi="Garamond"/>
          <w:color w:val="000000" w:themeColor="text1"/>
        </w:rPr>
        <w:t>4</w:t>
      </w:r>
      <w:r w:rsidR="0070139F">
        <w:rPr>
          <w:rFonts w:ascii="Garamond" w:hAnsi="Garamond"/>
          <w:color w:val="000000" w:themeColor="text1"/>
        </w:rPr>
        <w:t>)</w:t>
      </w:r>
      <w:r w:rsidR="00A763D0" w:rsidRPr="005D456F">
        <w:rPr>
          <w:rFonts w:ascii="Garamond" w:hAnsi="Garamond"/>
          <w:color w:val="000000" w:themeColor="text1"/>
        </w:rPr>
        <w:t xml:space="preserve">. </w:t>
      </w:r>
      <w:r w:rsidR="00A763D0" w:rsidRPr="00EF6543">
        <w:rPr>
          <w:rFonts w:ascii="Garamond" w:hAnsi="Garamond"/>
          <w:i/>
          <w:iCs/>
          <w:color w:val="000000" w:themeColor="text1"/>
        </w:rPr>
        <w:t xml:space="preserve">Teaching </w:t>
      </w:r>
      <w:r w:rsidR="00C760B2" w:rsidRPr="00EF6543">
        <w:rPr>
          <w:rFonts w:ascii="Garamond" w:hAnsi="Garamond"/>
          <w:i/>
          <w:iCs/>
          <w:color w:val="000000" w:themeColor="text1"/>
        </w:rPr>
        <w:t>a</w:t>
      </w:r>
      <w:r w:rsidR="00A763D0" w:rsidRPr="00EF6543">
        <w:rPr>
          <w:rFonts w:ascii="Garamond" w:hAnsi="Garamond"/>
          <w:i/>
          <w:iCs/>
          <w:color w:val="000000" w:themeColor="text1"/>
        </w:rPr>
        <w:t xml:space="preserve">pproaches in </w:t>
      </w:r>
      <w:r w:rsidR="00C760B2" w:rsidRPr="00EF6543">
        <w:rPr>
          <w:rFonts w:ascii="Garamond" w:hAnsi="Garamond"/>
          <w:i/>
          <w:iCs/>
          <w:color w:val="000000" w:themeColor="text1"/>
        </w:rPr>
        <w:t>m</w:t>
      </w:r>
      <w:r w:rsidR="00A763D0" w:rsidRPr="00EF6543">
        <w:rPr>
          <w:rFonts w:ascii="Garamond" w:hAnsi="Garamond"/>
          <w:i/>
          <w:iCs/>
          <w:color w:val="000000" w:themeColor="text1"/>
        </w:rPr>
        <w:t xml:space="preserve">usic </w:t>
      </w:r>
      <w:r w:rsidR="00C760B2" w:rsidRPr="00EF6543">
        <w:rPr>
          <w:rFonts w:ascii="Garamond" w:hAnsi="Garamond"/>
          <w:i/>
          <w:iCs/>
          <w:color w:val="000000" w:themeColor="text1"/>
        </w:rPr>
        <w:t>t</w:t>
      </w:r>
      <w:r w:rsidR="00A763D0" w:rsidRPr="00EF6543">
        <w:rPr>
          <w:rFonts w:ascii="Garamond" w:hAnsi="Garamond"/>
          <w:i/>
          <w:iCs/>
          <w:color w:val="000000" w:themeColor="text1"/>
        </w:rPr>
        <w:t xml:space="preserve">heory: An </w:t>
      </w:r>
      <w:r w:rsidR="00C760B2" w:rsidRPr="00EF6543">
        <w:rPr>
          <w:rFonts w:ascii="Garamond" w:hAnsi="Garamond"/>
          <w:i/>
          <w:iCs/>
          <w:color w:val="000000" w:themeColor="text1"/>
        </w:rPr>
        <w:t>o</w:t>
      </w:r>
      <w:r w:rsidR="00A763D0" w:rsidRPr="00EF6543">
        <w:rPr>
          <w:rFonts w:ascii="Garamond" w:hAnsi="Garamond"/>
          <w:i/>
          <w:iCs/>
          <w:color w:val="000000" w:themeColor="text1"/>
        </w:rPr>
        <w:t xml:space="preserve">verview of </w:t>
      </w:r>
      <w:r w:rsidR="00C760B2" w:rsidRPr="00EF6543">
        <w:rPr>
          <w:rFonts w:ascii="Garamond" w:hAnsi="Garamond"/>
          <w:i/>
          <w:iCs/>
          <w:color w:val="000000" w:themeColor="text1"/>
        </w:rPr>
        <w:t>p</w:t>
      </w:r>
      <w:r w:rsidR="00A763D0" w:rsidRPr="00EF6543">
        <w:rPr>
          <w:rFonts w:ascii="Garamond" w:hAnsi="Garamond"/>
          <w:i/>
          <w:iCs/>
          <w:color w:val="000000" w:themeColor="text1"/>
        </w:rPr>
        <w:t xml:space="preserve">edagogical </w:t>
      </w:r>
      <w:r w:rsidR="00C760B2" w:rsidRPr="00EF6543">
        <w:rPr>
          <w:rFonts w:ascii="Garamond" w:hAnsi="Garamond"/>
          <w:i/>
          <w:iCs/>
          <w:color w:val="000000" w:themeColor="text1"/>
        </w:rPr>
        <w:t>p</w:t>
      </w:r>
      <w:r w:rsidR="00A763D0" w:rsidRPr="00EF6543">
        <w:rPr>
          <w:rFonts w:ascii="Garamond" w:hAnsi="Garamond"/>
          <w:i/>
          <w:iCs/>
          <w:color w:val="000000" w:themeColor="text1"/>
        </w:rPr>
        <w:t>hilosophies</w:t>
      </w:r>
      <w:r w:rsidR="00A763D0" w:rsidRPr="005D456F">
        <w:rPr>
          <w:rFonts w:ascii="Garamond" w:hAnsi="Garamond"/>
          <w:color w:val="000000" w:themeColor="text1"/>
        </w:rPr>
        <w:t>, 2</w:t>
      </w:r>
      <w:r w:rsidR="00A763D0" w:rsidRPr="005D456F">
        <w:rPr>
          <w:rFonts w:ascii="Garamond" w:hAnsi="Garamond"/>
          <w:color w:val="000000" w:themeColor="text1"/>
          <w:vertAlign w:val="superscript"/>
        </w:rPr>
        <w:t>nd</w:t>
      </w:r>
      <w:r w:rsidR="00A763D0" w:rsidRPr="005D456F">
        <w:rPr>
          <w:rFonts w:ascii="Garamond" w:hAnsi="Garamond"/>
          <w:color w:val="000000" w:themeColor="text1"/>
        </w:rPr>
        <w:t xml:space="preserve"> ed. Southern </w:t>
      </w:r>
      <w:r w:rsidR="00A763D0" w:rsidRPr="00BC72EF">
        <w:rPr>
          <w:rFonts w:ascii="Garamond" w:hAnsi="Garamond"/>
          <w:color w:val="000000" w:themeColor="text1"/>
        </w:rPr>
        <w:t>Illinois University Press</w:t>
      </w:r>
      <w:r w:rsidR="0070139F" w:rsidRPr="00BC72EF">
        <w:rPr>
          <w:rFonts w:ascii="Garamond" w:hAnsi="Garamond"/>
          <w:color w:val="000000" w:themeColor="text1"/>
        </w:rPr>
        <w:t>.</w:t>
      </w:r>
    </w:p>
    <w:p w14:paraId="1E2FEC11" w14:textId="77777777" w:rsidR="00BC72EF" w:rsidRPr="00BC72EF" w:rsidRDefault="00BD2330" w:rsidP="00BC72EF">
      <w:pPr>
        <w:ind w:left="1440" w:right="-216" w:hanging="720"/>
        <w:rPr>
          <w:rFonts w:ascii="Garamond" w:hAnsi="Garamond"/>
          <w:color w:val="000000" w:themeColor="text1"/>
        </w:rPr>
      </w:pPr>
      <w:r w:rsidRPr="00BC72EF">
        <w:rPr>
          <w:rFonts w:ascii="Garamond" w:hAnsi="Garamond"/>
          <w:color w:val="000000" w:themeColor="text1"/>
        </w:rPr>
        <w:t>Plantinga</w:t>
      </w:r>
      <w:r w:rsidR="00364D86" w:rsidRPr="00BC72EF">
        <w:rPr>
          <w:rFonts w:ascii="Garamond" w:hAnsi="Garamond"/>
          <w:color w:val="000000" w:themeColor="text1"/>
        </w:rPr>
        <w:t>, J.,</w:t>
      </w:r>
      <w:r w:rsidRPr="00BC72EF">
        <w:rPr>
          <w:rFonts w:ascii="Garamond" w:hAnsi="Garamond"/>
          <w:color w:val="000000" w:themeColor="text1"/>
        </w:rPr>
        <w:t xml:space="preserve"> &amp; Trainor</w:t>
      </w:r>
      <w:r w:rsidR="00364D86" w:rsidRPr="00BC72EF">
        <w:rPr>
          <w:rFonts w:ascii="Garamond" w:hAnsi="Garamond"/>
          <w:color w:val="000000" w:themeColor="text1"/>
        </w:rPr>
        <w:t>, L. J.</w:t>
      </w:r>
      <w:r w:rsidRPr="00BC72EF">
        <w:rPr>
          <w:rFonts w:ascii="Garamond" w:hAnsi="Garamond"/>
          <w:color w:val="000000" w:themeColor="text1"/>
        </w:rPr>
        <w:t xml:space="preserve"> </w:t>
      </w:r>
      <w:r w:rsidR="00364D86" w:rsidRPr="00BC72EF">
        <w:rPr>
          <w:rFonts w:ascii="Garamond" w:hAnsi="Garamond"/>
          <w:color w:val="000000" w:themeColor="text1"/>
        </w:rPr>
        <w:t>(</w:t>
      </w:r>
      <w:r w:rsidRPr="00BC72EF">
        <w:rPr>
          <w:rFonts w:ascii="Garamond" w:hAnsi="Garamond"/>
          <w:color w:val="000000" w:themeColor="text1"/>
        </w:rPr>
        <w:t>2005</w:t>
      </w:r>
      <w:r w:rsidR="00364D86" w:rsidRPr="00BC72EF">
        <w:rPr>
          <w:rFonts w:ascii="Garamond" w:hAnsi="Garamond"/>
          <w:color w:val="000000" w:themeColor="text1"/>
        </w:rPr>
        <w:t xml:space="preserve">). </w:t>
      </w:r>
      <w:r w:rsidR="00D57E17" w:rsidRPr="00BC72EF">
        <w:rPr>
          <w:rFonts w:ascii="Garamond" w:hAnsi="Garamond"/>
          <w:color w:val="000000" w:themeColor="text1"/>
        </w:rPr>
        <w:t xml:space="preserve">Memory for melody: Infants use a relative pitch code. </w:t>
      </w:r>
      <w:r w:rsidR="0087718F" w:rsidRPr="00BC72EF">
        <w:rPr>
          <w:rFonts w:ascii="Garamond" w:hAnsi="Garamond"/>
          <w:i/>
          <w:iCs/>
          <w:color w:val="000000" w:themeColor="text1"/>
        </w:rPr>
        <w:t>Cognition</w:t>
      </w:r>
      <w:r w:rsidR="00AD1FF7" w:rsidRPr="00BC72EF">
        <w:rPr>
          <w:rFonts w:ascii="Garamond" w:hAnsi="Garamond"/>
          <w:i/>
          <w:iCs/>
          <w:color w:val="000000" w:themeColor="text1"/>
        </w:rPr>
        <w:t>, 98</w:t>
      </w:r>
      <w:r w:rsidR="00AD1FF7" w:rsidRPr="00BC72EF">
        <w:rPr>
          <w:rFonts w:ascii="Garamond" w:hAnsi="Garamond"/>
          <w:color w:val="000000" w:themeColor="text1"/>
        </w:rPr>
        <w:t>(1), 1–11.</w:t>
      </w:r>
    </w:p>
    <w:p w14:paraId="032249A5" w14:textId="41DEDF79" w:rsidR="00BC72EF" w:rsidRPr="00BC72EF" w:rsidRDefault="00BC72EF" w:rsidP="00BC72EF">
      <w:pPr>
        <w:ind w:left="1440" w:right="-216" w:hanging="720"/>
        <w:rPr>
          <w:rFonts w:ascii="Garamond" w:hAnsi="Garamond"/>
          <w:color w:val="000000" w:themeColor="text1"/>
        </w:rPr>
      </w:pPr>
      <w:r w:rsidRPr="00BC72EF">
        <w:rPr>
          <w:rFonts w:ascii="Garamond" w:hAnsi="Garamond"/>
        </w:rPr>
        <w:t xml:space="preserve">Schellenberg, E. G., &amp; </w:t>
      </w:r>
      <w:proofErr w:type="spellStart"/>
      <w:r w:rsidRPr="00BC72EF">
        <w:rPr>
          <w:rFonts w:ascii="Garamond" w:hAnsi="Garamond"/>
        </w:rPr>
        <w:t>Trehub</w:t>
      </w:r>
      <w:proofErr w:type="spellEnd"/>
      <w:r w:rsidRPr="00BC72EF">
        <w:rPr>
          <w:rFonts w:ascii="Garamond" w:hAnsi="Garamond"/>
        </w:rPr>
        <w:t xml:space="preserve">, S. E. (2003). Good pitch memory is widespread. </w:t>
      </w:r>
      <w:r w:rsidRPr="00BC72EF">
        <w:rPr>
          <w:rFonts w:ascii="Garamond" w:hAnsi="Garamond"/>
          <w:i/>
          <w:iCs/>
        </w:rPr>
        <w:t>Psychological Science, 14</w:t>
      </w:r>
      <w:r w:rsidRPr="00BC72EF">
        <w:rPr>
          <w:rFonts w:ascii="Garamond" w:hAnsi="Garamond"/>
        </w:rPr>
        <w:t>, 262–266.</w:t>
      </w:r>
    </w:p>
    <w:p w14:paraId="6B4AD63D" w14:textId="77777777" w:rsidR="006E6847" w:rsidRPr="00BC72EF" w:rsidRDefault="00326BEF" w:rsidP="00F013F5">
      <w:pPr>
        <w:ind w:left="1440" w:right="-216" w:hanging="720"/>
        <w:rPr>
          <w:rFonts w:ascii="Garamond" w:hAnsi="Garamond"/>
          <w:color w:val="000000" w:themeColor="text1"/>
        </w:rPr>
      </w:pPr>
      <w:r w:rsidRPr="00BC72EF">
        <w:rPr>
          <w:rFonts w:ascii="Garamond" w:hAnsi="Garamond"/>
          <w:color w:val="000000" w:themeColor="text1"/>
        </w:rPr>
        <w:t xml:space="preserve">Van Hedger, S. C., </w:t>
      </w:r>
      <w:proofErr w:type="spellStart"/>
      <w:r w:rsidRPr="00BC72EF">
        <w:rPr>
          <w:rFonts w:ascii="Garamond" w:hAnsi="Garamond"/>
          <w:color w:val="000000" w:themeColor="text1"/>
        </w:rPr>
        <w:t>Veillette</w:t>
      </w:r>
      <w:proofErr w:type="spellEnd"/>
      <w:r w:rsidRPr="00BC72EF">
        <w:rPr>
          <w:rFonts w:ascii="Garamond" w:hAnsi="Garamond"/>
          <w:color w:val="000000" w:themeColor="text1"/>
        </w:rPr>
        <w:t xml:space="preserve">, J., Heald, S. L. M., &amp; Nusbaum, H. C. (2020). Revisiting discrete versus continuous models of human behavior: The case of absolute pitch. </w:t>
      </w:r>
      <w:proofErr w:type="spellStart"/>
      <w:r w:rsidRPr="00BC72EF">
        <w:rPr>
          <w:rFonts w:ascii="Garamond" w:hAnsi="Garamond"/>
          <w:i/>
          <w:iCs/>
          <w:color w:val="000000" w:themeColor="text1"/>
        </w:rPr>
        <w:t>PLoS</w:t>
      </w:r>
      <w:proofErr w:type="spellEnd"/>
      <w:r w:rsidRPr="00BC72EF">
        <w:rPr>
          <w:rFonts w:ascii="Garamond" w:hAnsi="Garamond"/>
          <w:i/>
          <w:iCs/>
          <w:color w:val="000000" w:themeColor="text1"/>
        </w:rPr>
        <w:t xml:space="preserve"> ONE, 15</w:t>
      </w:r>
      <w:r w:rsidRPr="00BC72EF">
        <w:rPr>
          <w:rFonts w:ascii="Garamond" w:hAnsi="Garamond"/>
          <w:color w:val="000000" w:themeColor="text1"/>
        </w:rPr>
        <w:t>(12), Article e0244308.</w:t>
      </w:r>
      <w:hyperlink r:id="rId10" w:history="1">
        <w:r w:rsidRPr="00BC72EF">
          <w:rPr>
            <w:rFonts w:ascii="Garamond" w:hAnsi="Garamond"/>
            <w:color w:val="000000" w:themeColor="text1"/>
            <w:u w:val="single"/>
          </w:rPr>
          <w:t xml:space="preserve"> https://doi.org/10.1371/journal.pone.0244308</w:t>
        </w:r>
      </w:hyperlink>
    </w:p>
    <w:p w14:paraId="5CB29155" w14:textId="6C8B4793" w:rsidR="006E6847" w:rsidRPr="006E6847" w:rsidRDefault="006E6847" w:rsidP="00F013F5">
      <w:pPr>
        <w:ind w:left="1440" w:right="-216" w:hanging="720"/>
        <w:rPr>
          <w:rFonts w:ascii="Garamond" w:hAnsi="Garamond"/>
          <w:color w:val="000000" w:themeColor="text1"/>
        </w:rPr>
      </w:pPr>
      <w:r w:rsidRPr="006E6847">
        <w:rPr>
          <w:rFonts w:ascii="Garamond" w:hAnsi="Garamond" w:cs="Arial"/>
          <w:color w:val="000000" w:themeColor="text1"/>
          <w:shd w:val="clear" w:color="auto" w:fill="FFFFFF"/>
        </w:rPr>
        <w:t xml:space="preserve">Ward, W. D. (1999). Absolute pitch. In </w:t>
      </w:r>
      <w:moveFromRangeStart w:id="208" w:author="Jenine Brown" w:date="2021-12-01T04:44:00Z" w:name="move89226288"/>
      <w:moveFrom w:id="209" w:author="Jenine Brown" w:date="2021-12-01T04:44:00Z">
        <w:r w:rsidRPr="006E6847" w:rsidDel="00E83E7E">
          <w:rPr>
            <w:rFonts w:ascii="Garamond" w:hAnsi="Garamond" w:cs="Arial"/>
            <w:color w:val="000000" w:themeColor="text1"/>
            <w:shd w:val="clear" w:color="auto" w:fill="FFFFFF"/>
          </w:rPr>
          <w:t>D. Deutsch (Ed.), </w:t>
        </w:r>
      </w:moveFrom>
      <w:moveFromRangeEnd w:id="208"/>
      <w:r w:rsidRPr="006E6847">
        <w:rPr>
          <w:rFonts w:ascii="Garamond" w:hAnsi="Garamond" w:cs="Arial"/>
          <w:i/>
          <w:iCs/>
          <w:color w:val="000000" w:themeColor="text1"/>
          <w:shd w:val="clear" w:color="auto" w:fill="FFFFFF"/>
        </w:rPr>
        <w:t>The psychology of music</w:t>
      </w:r>
      <w:ins w:id="210" w:author="Jenine Brown" w:date="2021-12-01T04:44:00Z">
        <w:r w:rsidR="00E83E7E">
          <w:rPr>
            <w:rFonts w:ascii="Garamond" w:hAnsi="Garamond" w:cs="Arial"/>
            <w:i/>
            <w:iCs/>
            <w:color w:val="000000" w:themeColor="text1"/>
            <w:shd w:val="clear" w:color="auto" w:fill="FFFFFF"/>
          </w:rPr>
          <w:t xml:space="preserve"> </w:t>
        </w:r>
        <w:r w:rsidR="00E83E7E">
          <w:rPr>
            <w:rFonts w:ascii="Garamond" w:hAnsi="Garamond" w:cs="Arial"/>
            <w:color w:val="000000" w:themeColor="text1"/>
            <w:shd w:val="clear" w:color="auto" w:fill="FFFFFF"/>
          </w:rPr>
          <w:t xml:space="preserve">(ed. </w:t>
        </w:r>
      </w:ins>
      <w:moveToRangeStart w:id="211" w:author="Jenine Brown" w:date="2021-12-01T04:44:00Z" w:name="move89226288"/>
      <w:moveTo w:id="212" w:author="Jenine Brown" w:date="2021-12-01T04:44:00Z">
        <w:r w:rsidR="00E83E7E" w:rsidRPr="006E6847">
          <w:rPr>
            <w:rFonts w:ascii="Garamond" w:hAnsi="Garamond" w:cs="Arial"/>
            <w:color w:val="000000" w:themeColor="text1"/>
            <w:shd w:val="clear" w:color="auto" w:fill="FFFFFF"/>
          </w:rPr>
          <w:t>D. Deutsch</w:t>
        </w:r>
        <w:del w:id="213" w:author="Jenine Brown" w:date="2021-12-01T04:44:00Z">
          <w:r w:rsidR="00E83E7E" w:rsidRPr="006E6847" w:rsidDel="00E83E7E">
            <w:rPr>
              <w:rFonts w:ascii="Garamond" w:hAnsi="Garamond" w:cs="Arial"/>
              <w:color w:val="000000" w:themeColor="text1"/>
              <w:shd w:val="clear" w:color="auto" w:fill="FFFFFF"/>
            </w:rPr>
            <w:delText xml:space="preserve"> (Ed.</w:delText>
          </w:r>
        </w:del>
        <w:r w:rsidR="00E83E7E" w:rsidRPr="006E6847">
          <w:rPr>
            <w:rFonts w:ascii="Garamond" w:hAnsi="Garamond" w:cs="Arial"/>
            <w:color w:val="000000" w:themeColor="text1"/>
            <w:shd w:val="clear" w:color="auto" w:fill="FFFFFF"/>
          </w:rPr>
          <w:t>)</w:t>
        </w:r>
        <w:del w:id="214" w:author="Jenine Brown" w:date="2021-12-01T04:44:00Z">
          <w:r w:rsidR="00E83E7E" w:rsidRPr="006E6847" w:rsidDel="00E83E7E">
            <w:rPr>
              <w:rFonts w:ascii="Garamond" w:hAnsi="Garamond" w:cs="Arial"/>
              <w:color w:val="000000" w:themeColor="text1"/>
              <w:shd w:val="clear" w:color="auto" w:fill="FFFFFF"/>
            </w:rPr>
            <w:delText>, </w:delText>
          </w:r>
        </w:del>
      </w:moveTo>
      <w:moveToRangeEnd w:id="211"/>
      <w:ins w:id="215" w:author="Jenine Brown" w:date="2021-12-01T04:13:00Z">
        <w:r w:rsidR="00317FD6">
          <w:rPr>
            <w:rFonts w:ascii="Garamond" w:hAnsi="Garamond" w:cs="Arial"/>
            <w:color w:val="000000" w:themeColor="text1"/>
            <w:shd w:val="clear" w:color="auto" w:fill="FFFFFF"/>
          </w:rPr>
          <w:t xml:space="preserve">, </w:t>
        </w:r>
      </w:ins>
      <w:del w:id="216" w:author="Jenine Brown" w:date="2021-12-01T04:13:00Z">
        <w:r w:rsidRPr="006E6847" w:rsidDel="00317FD6">
          <w:rPr>
            <w:rFonts w:ascii="Garamond" w:hAnsi="Garamond" w:cs="Arial"/>
            <w:color w:val="000000" w:themeColor="text1"/>
            <w:shd w:val="clear" w:color="auto" w:fill="FFFFFF"/>
          </w:rPr>
          <w:delText xml:space="preserve"> (pp. </w:delText>
        </w:r>
      </w:del>
      <w:r w:rsidRPr="006E6847">
        <w:rPr>
          <w:rFonts w:ascii="Garamond" w:hAnsi="Garamond" w:cs="Arial"/>
          <w:color w:val="000000" w:themeColor="text1"/>
          <w:shd w:val="clear" w:color="auto" w:fill="FFFFFF"/>
        </w:rPr>
        <w:t>265–298</w:t>
      </w:r>
      <w:del w:id="217" w:author="Jenine Brown" w:date="2021-12-01T04:13:00Z">
        <w:r w:rsidRPr="006E6847" w:rsidDel="00317FD6">
          <w:rPr>
            <w:rFonts w:ascii="Garamond" w:hAnsi="Garamond" w:cs="Arial"/>
            <w:color w:val="000000" w:themeColor="text1"/>
            <w:shd w:val="clear" w:color="auto" w:fill="FFFFFF"/>
          </w:rPr>
          <w:delText>)</w:delText>
        </w:r>
      </w:del>
      <w:r w:rsidRPr="006E6847">
        <w:rPr>
          <w:rFonts w:ascii="Garamond" w:hAnsi="Garamond" w:cs="Arial"/>
          <w:color w:val="000000" w:themeColor="text1"/>
          <w:shd w:val="clear" w:color="auto" w:fill="FFFFFF"/>
        </w:rPr>
        <w:t>. Academic Press.</w:t>
      </w:r>
    </w:p>
    <w:p w14:paraId="5BAA92FB" w14:textId="77777777" w:rsidR="00FA499E" w:rsidRPr="00C93666" w:rsidRDefault="00FA499E" w:rsidP="00F013F5">
      <w:pPr>
        <w:ind w:right="-216"/>
        <w:rPr>
          <w:rFonts w:ascii="Garamond" w:hAnsi="Garamond"/>
          <w:color w:val="000000" w:themeColor="text1"/>
        </w:rPr>
      </w:pPr>
    </w:p>
    <w:p w14:paraId="048BE764" w14:textId="350FECA6" w:rsidR="00B262CD" w:rsidRPr="00C93666" w:rsidRDefault="00B262CD" w:rsidP="00B262CD">
      <w:pPr>
        <w:rPr>
          <w:rFonts w:ascii="Garamond" w:hAnsi="Garamond"/>
          <w:color w:val="000000" w:themeColor="text1"/>
        </w:rPr>
      </w:pPr>
      <w:r w:rsidRPr="00C93666">
        <w:rPr>
          <w:rFonts w:ascii="Garamond" w:hAnsi="Garamond"/>
          <w:color w:val="000000" w:themeColor="text1"/>
        </w:rPr>
        <w:t>Figures:</w:t>
      </w:r>
    </w:p>
    <w:p w14:paraId="3EF66F67" w14:textId="0F1C86C2" w:rsidR="003E4928" w:rsidRPr="00C93666" w:rsidRDefault="003E4928" w:rsidP="00B262CD">
      <w:pPr>
        <w:rPr>
          <w:rFonts w:ascii="Garamond" w:hAnsi="Garamond"/>
          <w:color w:val="000000" w:themeColor="text1"/>
        </w:rPr>
      </w:pPr>
    </w:p>
    <w:p w14:paraId="546A66C4" w14:textId="55641C19" w:rsidR="003E4928" w:rsidRPr="00C93666" w:rsidRDefault="003E4928" w:rsidP="00AD1D60">
      <w:pPr>
        <w:ind w:left="720"/>
        <w:rPr>
          <w:rFonts w:ascii="Garamond" w:hAnsi="Garamond"/>
          <w:color w:val="000000" w:themeColor="text1"/>
        </w:rPr>
      </w:pPr>
      <w:r w:rsidRPr="00C93666">
        <w:rPr>
          <w:rFonts w:ascii="Garamond" w:hAnsi="Garamond"/>
          <w:b/>
          <w:bCs/>
          <w:color w:val="000000" w:themeColor="text1"/>
        </w:rPr>
        <w:lastRenderedPageBreak/>
        <w:t>Figure 1</w:t>
      </w:r>
      <w:r w:rsidRPr="00C93666">
        <w:rPr>
          <w:rFonts w:ascii="Garamond" w:hAnsi="Garamond"/>
          <w:color w:val="000000" w:themeColor="text1"/>
        </w:rPr>
        <w:t xml:space="preserve">. </w:t>
      </w:r>
      <w:r w:rsidR="003843B2" w:rsidRPr="00C93666">
        <w:rPr>
          <w:rFonts w:ascii="Garamond" w:hAnsi="Garamond"/>
          <w:color w:val="000000" w:themeColor="text1"/>
        </w:rPr>
        <w:t xml:space="preserve">Excerpt from an active survey the ask aural skills teachers about their </w:t>
      </w:r>
      <w:r w:rsidR="00BF660E" w:rsidRPr="00C93666">
        <w:rPr>
          <w:rFonts w:ascii="Garamond" w:hAnsi="Garamond"/>
          <w:color w:val="000000" w:themeColor="text1"/>
        </w:rPr>
        <w:t xml:space="preserve">own </w:t>
      </w:r>
      <w:r w:rsidR="003843B2" w:rsidRPr="00C93666">
        <w:rPr>
          <w:rFonts w:ascii="Garamond" w:hAnsi="Garamond"/>
          <w:color w:val="000000" w:themeColor="text1"/>
        </w:rPr>
        <w:t>definitions of RP and AP.</w:t>
      </w:r>
    </w:p>
    <w:p w14:paraId="3A784237" w14:textId="06E95A72" w:rsidR="003E4928" w:rsidRDefault="0016308D" w:rsidP="002A2D5E">
      <w:pPr>
        <w:ind w:left="1440" w:firstLine="720"/>
        <w:rPr>
          <w:rFonts w:ascii="Garamond" w:hAnsi="Garamond"/>
          <w:color w:val="000000" w:themeColor="text1"/>
        </w:rPr>
      </w:pPr>
      <w:r>
        <w:rPr>
          <w:rFonts w:ascii="Garamond" w:hAnsi="Garamond"/>
          <w:noProof/>
          <w:color w:val="000000" w:themeColor="text1"/>
        </w:rPr>
        <w:drawing>
          <wp:inline distT="0" distB="0" distL="0" distR="0" wp14:anchorId="413F74F9" wp14:editId="1AB729F8">
            <wp:extent cx="4058653" cy="3532921"/>
            <wp:effectExtent l="0" t="0" r="5715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359" cy="35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251E" w14:textId="7B86A9AA" w:rsidR="003E4928" w:rsidRDefault="003E4928" w:rsidP="00AD1D60">
      <w:pPr>
        <w:ind w:left="720"/>
        <w:rPr>
          <w:rFonts w:ascii="Garamond" w:hAnsi="Garamond"/>
          <w:color w:val="000000" w:themeColor="text1"/>
        </w:rPr>
      </w:pPr>
    </w:p>
    <w:p w14:paraId="7827E0AE" w14:textId="7C96C824" w:rsidR="003E4928" w:rsidRDefault="003E4928" w:rsidP="00AD1D60">
      <w:pPr>
        <w:ind w:left="720"/>
        <w:rPr>
          <w:rFonts w:ascii="Garamond" w:hAnsi="Garamond"/>
          <w:color w:val="000000" w:themeColor="text1"/>
        </w:rPr>
      </w:pPr>
      <w:r w:rsidRPr="00F50B3C">
        <w:rPr>
          <w:rFonts w:ascii="Garamond" w:hAnsi="Garamond"/>
          <w:b/>
          <w:bCs/>
          <w:color w:val="000000" w:themeColor="text1"/>
        </w:rPr>
        <w:t>Figure 2</w:t>
      </w:r>
      <w:r>
        <w:rPr>
          <w:rFonts w:ascii="Garamond" w:hAnsi="Garamond"/>
          <w:color w:val="000000" w:themeColor="text1"/>
        </w:rPr>
        <w:t xml:space="preserve">. </w:t>
      </w:r>
      <w:r w:rsidR="003843B2">
        <w:rPr>
          <w:rFonts w:ascii="Garamond" w:hAnsi="Garamond"/>
          <w:color w:val="000000" w:themeColor="text1"/>
        </w:rPr>
        <w:t>Excerpt from an active survey the ask</w:t>
      </w:r>
      <w:r w:rsidR="003843B2" w:rsidRPr="00B262CD">
        <w:rPr>
          <w:rFonts w:ascii="Garamond" w:hAnsi="Garamond"/>
          <w:color w:val="000000" w:themeColor="text1"/>
        </w:rPr>
        <w:t xml:space="preserve"> aural skills teachers </w:t>
      </w:r>
      <w:r w:rsidR="003843B2">
        <w:rPr>
          <w:rFonts w:ascii="Garamond" w:hAnsi="Garamond"/>
          <w:color w:val="000000" w:themeColor="text1"/>
        </w:rPr>
        <w:t>about</w:t>
      </w:r>
      <w:r w:rsidR="003843B2" w:rsidRPr="00B262CD">
        <w:rPr>
          <w:rFonts w:ascii="Garamond" w:hAnsi="Garamond"/>
          <w:color w:val="000000" w:themeColor="text1"/>
        </w:rPr>
        <w:t xml:space="preserve"> classroom activities that foster RP and AP</w:t>
      </w:r>
      <w:r w:rsidR="003843B2">
        <w:rPr>
          <w:rFonts w:ascii="Garamond" w:hAnsi="Garamond"/>
          <w:color w:val="000000" w:themeColor="text1"/>
        </w:rPr>
        <w:t>.</w:t>
      </w:r>
    </w:p>
    <w:p w14:paraId="44294682" w14:textId="7E82BDD1" w:rsidR="003E4928" w:rsidRDefault="003E4928" w:rsidP="00AD1D60">
      <w:pPr>
        <w:ind w:left="720"/>
        <w:rPr>
          <w:rFonts w:ascii="Garamond" w:hAnsi="Garamond"/>
          <w:color w:val="000000" w:themeColor="text1"/>
        </w:rPr>
      </w:pPr>
    </w:p>
    <w:p w14:paraId="234564D1" w14:textId="62F55F03" w:rsidR="003E4928" w:rsidRDefault="0092645D" w:rsidP="002A2D5E">
      <w:pPr>
        <w:ind w:left="1440" w:firstLine="720"/>
        <w:rPr>
          <w:rFonts w:ascii="Garamond" w:hAnsi="Garamond"/>
          <w:color w:val="000000" w:themeColor="text1"/>
        </w:rPr>
      </w:pPr>
      <w:r>
        <w:rPr>
          <w:rFonts w:ascii="Garamond" w:hAnsi="Garamond"/>
          <w:noProof/>
          <w:color w:val="000000" w:themeColor="text1"/>
        </w:rPr>
        <w:drawing>
          <wp:inline distT="0" distB="0" distL="0" distR="0" wp14:anchorId="1E1633AD" wp14:editId="354974A8">
            <wp:extent cx="3609474" cy="3029204"/>
            <wp:effectExtent l="0" t="0" r="0" b="635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595" cy="30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9FC9" w14:textId="77777777" w:rsidR="006D601C" w:rsidRDefault="006D601C" w:rsidP="00AD1D60">
      <w:pPr>
        <w:ind w:left="720"/>
        <w:rPr>
          <w:rFonts w:ascii="Garamond" w:hAnsi="Garamond"/>
          <w:color w:val="000000" w:themeColor="text1"/>
        </w:rPr>
      </w:pPr>
    </w:p>
    <w:p w14:paraId="36002151" w14:textId="77777777" w:rsidR="006D601C" w:rsidRDefault="006D601C" w:rsidP="00AD1D60">
      <w:pPr>
        <w:ind w:left="720"/>
        <w:rPr>
          <w:rFonts w:ascii="Garamond" w:hAnsi="Garamond"/>
          <w:color w:val="000000" w:themeColor="text1"/>
        </w:rPr>
      </w:pPr>
    </w:p>
    <w:p w14:paraId="0C8C060F" w14:textId="2F2CEA10" w:rsidR="003E4928" w:rsidRDefault="003E4928" w:rsidP="00AD1D60">
      <w:pPr>
        <w:ind w:left="720"/>
        <w:rPr>
          <w:rFonts w:ascii="Garamond" w:hAnsi="Garamond"/>
          <w:color w:val="000000" w:themeColor="text1"/>
        </w:rPr>
      </w:pPr>
      <w:r w:rsidRPr="00F50B3C">
        <w:rPr>
          <w:rFonts w:ascii="Garamond" w:hAnsi="Garamond"/>
          <w:b/>
          <w:bCs/>
          <w:color w:val="000000" w:themeColor="text1"/>
        </w:rPr>
        <w:t>Figure 3</w:t>
      </w:r>
      <w:r>
        <w:rPr>
          <w:rFonts w:ascii="Garamond" w:hAnsi="Garamond"/>
          <w:color w:val="000000" w:themeColor="text1"/>
        </w:rPr>
        <w:t xml:space="preserve">. </w:t>
      </w:r>
      <w:r w:rsidR="00EC20C5">
        <w:rPr>
          <w:rFonts w:ascii="Garamond" w:hAnsi="Garamond"/>
          <w:color w:val="000000" w:themeColor="text1"/>
        </w:rPr>
        <w:t>Excerpt from an active survey the ask</w:t>
      </w:r>
      <w:r w:rsidR="00EC20C5" w:rsidRPr="00B262CD">
        <w:rPr>
          <w:rFonts w:ascii="Garamond" w:hAnsi="Garamond"/>
          <w:color w:val="000000" w:themeColor="text1"/>
        </w:rPr>
        <w:t xml:space="preserve"> aural skills teachers </w:t>
      </w:r>
      <w:r w:rsidR="00EC20C5">
        <w:rPr>
          <w:rFonts w:ascii="Garamond" w:hAnsi="Garamond"/>
          <w:color w:val="000000" w:themeColor="text1"/>
        </w:rPr>
        <w:t>about</w:t>
      </w:r>
      <w:r w:rsidR="00EC20C5" w:rsidRPr="00B262CD">
        <w:rPr>
          <w:rFonts w:ascii="Garamond" w:hAnsi="Garamond"/>
          <w:color w:val="000000" w:themeColor="text1"/>
        </w:rPr>
        <w:t xml:space="preserve"> </w:t>
      </w:r>
      <w:r w:rsidR="00EC20C5">
        <w:rPr>
          <w:rFonts w:ascii="Garamond" w:hAnsi="Garamond"/>
          <w:color w:val="000000" w:themeColor="text1"/>
        </w:rPr>
        <w:t xml:space="preserve">beliefs about </w:t>
      </w:r>
      <w:del w:id="218" w:author="Jenine Brown" w:date="2021-12-01T04:58:00Z">
        <w:r w:rsidR="00EC20C5" w:rsidDel="006E49FD">
          <w:rPr>
            <w:rFonts w:ascii="Garamond" w:hAnsi="Garamond"/>
            <w:color w:val="000000" w:themeColor="text1"/>
          </w:rPr>
          <w:delText xml:space="preserve">particular </w:delText>
        </w:r>
      </w:del>
      <w:r w:rsidR="00EC20C5" w:rsidRPr="00B262CD">
        <w:rPr>
          <w:rFonts w:ascii="Garamond" w:hAnsi="Garamond"/>
          <w:color w:val="000000" w:themeColor="text1"/>
        </w:rPr>
        <w:t>RP and AP</w:t>
      </w:r>
      <w:r w:rsidR="00EC20C5">
        <w:rPr>
          <w:rFonts w:ascii="Garamond" w:hAnsi="Garamond"/>
          <w:color w:val="000000" w:themeColor="text1"/>
        </w:rPr>
        <w:t xml:space="preserve"> activities.</w:t>
      </w:r>
    </w:p>
    <w:p w14:paraId="32BEDCBF" w14:textId="488B16D6" w:rsidR="003E4928" w:rsidRDefault="002A2D5E" w:rsidP="002A2D5E">
      <w:pPr>
        <w:ind w:left="1440" w:firstLine="720"/>
        <w:rPr>
          <w:rFonts w:ascii="Garamond" w:hAnsi="Garamond"/>
          <w:color w:val="000000" w:themeColor="text1"/>
        </w:rPr>
      </w:pPr>
      <w:r>
        <w:rPr>
          <w:rFonts w:ascii="Garamond" w:hAnsi="Garamond"/>
          <w:noProof/>
          <w:color w:val="000000" w:themeColor="text1"/>
        </w:rPr>
        <w:lastRenderedPageBreak/>
        <w:drawing>
          <wp:inline distT="0" distB="0" distL="0" distR="0" wp14:anchorId="1AF7FB7E" wp14:editId="15656672">
            <wp:extent cx="3465095" cy="2802792"/>
            <wp:effectExtent l="0" t="0" r="2540" b="4445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372" cy="280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791F" w14:textId="057F2F8C" w:rsidR="003E4928" w:rsidRDefault="003E4928" w:rsidP="00AD1D60">
      <w:pPr>
        <w:ind w:left="72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br/>
      </w:r>
      <w:r w:rsidRPr="00F50B3C">
        <w:rPr>
          <w:rFonts w:ascii="Garamond" w:hAnsi="Garamond"/>
          <w:b/>
          <w:bCs/>
          <w:color w:val="000000" w:themeColor="text1"/>
        </w:rPr>
        <w:t>Figure 4</w:t>
      </w:r>
      <w:r>
        <w:rPr>
          <w:rFonts w:ascii="Garamond" w:hAnsi="Garamond"/>
          <w:color w:val="000000" w:themeColor="text1"/>
        </w:rPr>
        <w:t xml:space="preserve">. </w:t>
      </w:r>
      <w:r w:rsidR="00EC20C5">
        <w:rPr>
          <w:rFonts w:ascii="Garamond" w:hAnsi="Garamond"/>
          <w:color w:val="000000" w:themeColor="text1"/>
        </w:rPr>
        <w:t>Excerpt from an active survey the ask</w:t>
      </w:r>
      <w:r w:rsidR="00EC20C5" w:rsidRPr="00B262CD">
        <w:rPr>
          <w:rFonts w:ascii="Garamond" w:hAnsi="Garamond"/>
          <w:color w:val="000000" w:themeColor="text1"/>
        </w:rPr>
        <w:t xml:space="preserve"> aural skills teachers </w:t>
      </w:r>
      <w:r w:rsidR="00EC20C5">
        <w:rPr>
          <w:rFonts w:ascii="Garamond" w:hAnsi="Garamond"/>
          <w:color w:val="000000" w:themeColor="text1"/>
        </w:rPr>
        <w:t>about</w:t>
      </w:r>
      <w:r w:rsidR="00EC20C5" w:rsidRPr="00B262CD">
        <w:rPr>
          <w:rFonts w:ascii="Garamond" w:hAnsi="Garamond"/>
          <w:color w:val="000000" w:themeColor="text1"/>
        </w:rPr>
        <w:t xml:space="preserve"> </w:t>
      </w:r>
      <w:r w:rsidR="00EC20C5">
        <w:rPr>
          <w:rFonts w:ascii="Garamond" w:hAnsi="Garamond"/>
          <w:color w:val="000000" w:themeColor="text1"/>
        </w:rPr>
        <w:t>their teaching experiences, training, and demographic</w:t>
      </w:r>
      <w:r w:rsidR="00D94921">
        <w:rPr>
          <w:rFonts w:ascii="Garamond" w:hAnsi="Garamond"/>
          <w:color w:val="000000" w:themeColor="text1"/>
        </w:rPr>
        <w:t>al information.</w:t>
      </w:r>
    </w:p>
    <w:p w14:paraId="4C7DC240" w14:textId="0F91ECD1" w:rsidR="00FD1426" w:rsidRDefault="00FD1426" w:rsidP="00AD1D60">
      <w:pPr>
        <w:ind w:left="720"/>
        <w:rPr>
          <w:rFonts w:ascii="Garamond" w:hAnsi="Garamond"/>
          <w:color w:val="000000" w:themeColor="text1"/>
        </w:rPr>
      </w:pPr>
    </w:p>
    <w:p w14:paraId="6C36C00D" w14:textId="03B0B935" w:rsidR="00FD1426" w:rsidRDefault="00235739" w:rsidP="00235739">
      <w:pPr>
        <w:ind w:left="1440" w:firstLine="720"/>
        <w:rPr>
          <w:rFonts w:ascii="Garamond" w:hAnsi="Garamond"/>
          <w:color w:val="000000" w:themeColor="text1"/>
        </w:rPr>
      </w:pPr>
      <w:r>
        <w:rPr>
          <w:rFonts w:ascii="Garamond" w:hAnsi="Garamond"/>
          <w:noProof/>
          <w:color w:val="000000" w:themeColor="text1"/>
        </w:rPr>
        <w:drawing>
          <wp:inline distT="0" distB="0" distL="0" distR="0" wp14:anchorId="2DBDD037" wp14:editId="21A390DE">
            <wp:extent cx="3689155" cy="3224463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964" cy="32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4650" w14:textId="63B13431" w:rsidR="003E4928" w:rsidRDefault="003E4928" w:rsidP="00AD1D60">
      <w:pPr>
        <w:ind w:left="720"/>
        <w:rPr>
          <w:rFonts w:ascii="Garamond" w:hAnsi="Garamond"/>
          <w:color w:val="000000" w:themeColor="text1"/>
        </w:rPr>
      </w:pPr>
    </w:p>
    <w:p w14:paraId="202C206F" w14:textId="2C9E710F" w:rsidR="003E4928" w:rsidRPr="00B262CD" w:rsidRDefault="003E4928" w:rsidP="00AD1D60">
      <w:pPr>
        <w:ind w:left="720"/>
        <w:rPr>
          <w:rFonts w:ascii="Garamond" w:hAnsi="Garamond"/>
          <w:color w:val="000000" w:themeColor="text1"/>
        </w:rPr>
      </w:pPr>
      <w:r w:rsidRPr="00F50B3C">
        <w:rPr>
          <w:rFonts w:ascii="Garamond" w:hAnsi="Garamond"/>
          <w:b/>
          <w:bCs/>
          <w:color w:val="000000" w:themeColor="text1"/>
        </w:rPr>
        <w:t>Figure 5</w:t>
      </w:r>
      <w:r>
        <w:rPr>
          <w:rFonts w:ascii="Garamond" w:hAnsi="Garamond"/>
          <w:color w:val="000000" w:themeColor="text1"/>
        </w:rPr>
        <w:t xml:space="preserve">. </w:t>
      </w:r>
      <w:r w:rsidR="00F242FC">
        <w:rPr>
          <w:rFonts w:ascii="Garamond" w:hAnsi="Garamond"/>
          <w:color w:val="000000" w:themeColor="text1"/>
        </w:rPr>
        <w:t>Sample</w:t>
      </w:r>
      <w:r w:rsidR="00903088">
        <w:rPr>
          <w:rFonts w:ascii="Garamond" w:hAnsi="Garamond"/>
          <w:color w:val="000000" w:themeColor="text1"/>
        </w:rPr>
        <w:t xml:space="preserve"> g</w:t>
      </w:r>
      <w:r w:rsidR="00D94921">
        <w:rPr>
          <w:rFonts w:ascii="Garamond" w:hAnsi="Garamond"/>
          <w:color w:val="000000" w:themeColor="text1"/>
        </w:rPr>
        <w:t>raphical representation of</w:t>
      </w:r>
      <w:r w:rsidR="00903088">
        <w:rPr>
          <w:rFonts w:ascii="Garamond" w:hAnsi="Garamond"/>
          <w:color w:val="000000" w:themeColor="text1"/>
        </w:rPr>
        <w:t xml:space="preserve"> current survey data.</w:t>
      </w:r>
    </w:p>
    <w:p w14:paraId="2F469C89" w14:textId="77777777" w:rsidR="00B262CD" w:rsidRPr="00BD2330" w:rsidRDefault="00B262CD">
      <w:pPr>
        <w:rPr>
          <w:rFonts w:ascii="Garamond" w:hAnsi="Garamond"/>
          <w:color w:val="000000" w:themeColor="text1"/>
        </w:rPr>
      </w:pPr>
    </w:p>
    <w:sectPr w:rsidR="00B262CD" w:rsidRPr="00BD2330" w:rsidSect="00F013F5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Jenine Brown" w:date="2021-12-01T09:56:00Z" w:initials="JB">
    <w:p w14:paraId="23EA15FD" w14:textId="03ADD79E" w:rsidR="001C4446" w:rsidRDefault="001C4446" w:rsidP="001C4446">
      <w:pPr>
        <w:pStyle w:val="CommentText"/>
      </w:pPr>
      <w:r>
        <w:rPr>
          <w:rStyle w:val="CommentReference"/>
        </w:rPr>
        <w:annotationRef/>
      </w:r>
      <w:r>
        <w:t>Daphne: I added this citation to the references. Or, did you mean Betsy’s 2007 article?</w:t>
      </w:r>
    </w:p>
  </w:comment>
  <w:comment w:id="74" w:author="Jenine Brown" w:date="2021-12-01T09:57:00Z" w:initials="JB">
    <w:p w14:paraId="3F3586E4" w14:textId="7490A258" w:rsidR="001C4446" w:rsidRDefault="001C4446" w:rsidP="001C4446">
      <w:pPr>
        <w:pStyle w:val="CommentText"/>
      </w:pPr>
      <w:r>
        <w:rPr>
          <w:rStyle w:val="CommentReference"/>
        </w:rPr>
        <w:annotationRef/>
      </w:r>
      <w:r>
        <w:t xml:space="preserve">Betsy and/or Dave: Would you add citations in this sentence? </w:t>
      </w:r>
    </w:p>
  </w:comment>
  <w:comment w:id="75" w:author="Jenine Brown" w:date="2021-12-01T09:59:00Z" w:initials="JB">
    <w:p w14:paraId="7A072CBF" w14:textId="26902A66" w:rsidR="006E49FD" w:rsidRDefault="006E49FD" w:rsidP="006E49FD">
      <w:pPr>
        <w:pStyle w:val="CommentText"/>
      </w:pPr>
      <w:r>
        <w:rPr>
          <w:rStyle w:val="CommentReference"/>
        </w:rPr>
        <w:annotationRef/>
      </w:r>
      <w:r>
        <w:t xml:space="preserve">There are *just enough* words left for two </w:t>
      </w:r>
      <w:proofErr w:type="gramStart"/>
      <w:r>
        <w:t>citations,</w:t>
      </w:r>
      <w:proofErr w:type="gramEnd"/>
      <w:r>
        <w:t xml:space="preserve"> I think.</w:t>
      </w:r>
    </w:p>
  </w:comment>
  <w:comment w:id="84" w:author="Daphne Tan" w:date="2021-12-01T02:52:00Z" w:initials="DT">
    <w:p w14:paraId="02DAE593" w14:textId="7867A181" w:rsidR="00D73EF9" w:rsidRDefault="00D73EF9">
      <w:pPr>
        <w:pStyle w:val="CommentText"/>
      </w:pPr>
      <w:r>
        <w:rPr>
          <w:rStyle w:val="CommentReference"/>
        </w:rPr>
        <w:annotationRef/>
      </w:r>
      <w:r>
        <w:t>I’m not sure what this is in reference to</w:t>
      </w:r>
    </w:p>
  </w:comment>
  <w:comment w:id="108" w:author="Jenine Brown" w:date="2021-12-01T10:04:00Z" w:initials="JB">
    <w:p w14:paraId="5CD01E65" w14:textId="18907E8B" w:rsidR="00DC3EAF" w:rsidRDefault="00DC3EAF" w:rsidP="00DC3EAF">
      <w:pPr>
        <w:pStyle w:val="CommentText"/>
      </w:pPr>
      <w:r>
        <w:rPr>
          <w:rStyle w:val="CommentReference"/>
        </w:rPr>
        <w:annotationRef/>
      </w:r>
      <w:r>
        <w:t xml:space="preserve">There’s really no room for this, but this is all due to the fact that there is no reliable definition of RP. For example, the </w:t>
      </w:r>
      <w:proofErr w:type="spellStart"/>
      <w:r>
        <w:t>Leipold</w:t>
      </w:r>
      <w:proofErr w:type="spellEnd"/>
      <w:r>
        <w:t xml:space="preserve"> article states that everyone without AP has RP. The music theory lit suggests that RP involves some labeling knowledge (name this interval; compare this note from another note).</w:t>
      </w:r>
    </w:p>
  </w:comment>
  <w:comment w:id="136" w:author="Daphne Tan" w:date="2021-12-01T03:04:00Z" w:initials="DT">
    <w:p w14:paraId="3CB59494" w14:textId="27BE0DE2" w:rsidR="00292CFC" w:rsidRDefault="00292CFC">
      <w:pPr>
        <w:pStyle w:val="CommentText"/>
      </w:pPr>
      <w:r>
        <w:rPr>
          <w:rStyle w:val="CommentReference"/>
        </w:rPr>
        <w:annotationRef/>
      </w:r>
      <w:r>
        <w:t xml:space="preserve">The remainder of this paragraph </w:t>
      </w:r>
      <w:r w:rsidR="00B2512F">
        <w:t>suggests that we haven’t collected data, but our title suggests that we have</w:t>
      </w:r>
      <w:r>
        <w:t>. Resolve this issue after we have added pilot data.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EA15FD" w15:done="0"/>
  <w15:commentEx w15:paraId="3F3586E4" w15:done="0"/>
  <w15:commentEx w15:paraId="7A072CBF" w15:paraIdParent="3F3586E4" w15:done="0"/>
  <w15:commentEx w15:paraId="02DAE593" w15:done="0"/>
  <w15:commentEx w15:paraId="5CD01E65" w15:done="0"/>
  <w15:commentEx w15:paraId="3CB594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7F02" w16cex:dateUtc="2021-12-01T09:56:00Z"/>
  <w16cex:commentExtensible w16cex:durableId="25517F24" w16cex:dateUtc="2021-12-01T09:57:00Z"/>
  <w16cex:commentExtensible w16cex:durableId="25517FC9" w16cex:dateUtc="2021-12-01T09:59:00Z"/>
  <w16cex:commentExtensible w16cex:durableId="25511BA9" w16cex:dateUtc="2021-12-01T02:52:00Z"/>
  <w16cex:commentExtensible w16cex:durableId="255180CC" w16cex:dateUtc="2021-12-01T10:04:00Z"/>
  <w16cex:commentExtensible w16cex:durableId="25511E59" w16cex:dateUtc="2021-12-01T03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EA15FD" w16cid:durableId="25517F02"/>
  <w16cid:commentId w16cid:paraId="3F3586E4" w16cid:durableId="25517F24"/>
  <w16cid:commentId w16cid:paraId="7A072CBF" w16cid:durableId="25517FC9"/>
  <w16cid:commentId w16cid:paraId="02DAE593" w16cid:durableId="25511BA9"/>
  <w16cid:commentId w16cid:paraId="5CD01E65" w16cid:durableId="255180CC"/>
  <w16cid:commentId w16cid:paraId="3CB59494" w16cid:durableId="25511E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3101"/>
    <w:multiLevelType w:val="multilevel"/>
    <w:tmpl w:val="40CC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01AD1"/>
    <w:multiLevelType w:val="multilevel"/>
    <w:tmpl w:val="DA5E0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nine Brown">
    <w15:presenceInfo w15:providerId="AD" w15:userId="S::jbrow245@jh.edu::af45d1d0-6b2f-4b22-a8e5-03ac78cdd327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FF"/>
    <w:rsid w:val="00015A84"/>
    <w:rsid w:val="00025354"/>
    <w:rsid w:val="000654AF"/>
    <w:rsid w:val="00073940"/>
    <w:rsid w:val="000A7FDF"/>
    <w:rsid w:val="00101B9E"/>
    <w:rsid w:val="001244D8"/>
    <w:rsid w:val="00143F3B"/>
    <w:rsid w:val="0016308D"/>
    <w:rsid w:val="0017145A"/>
    <w:rsid w:val="00196D03"/>
    <w:rsid w:val="001B21F7"/>
    <w:rsid w:val="001C43A5"/>
    <w:rsid w:val="001C4446"/>
    <w:rsid w:val="001C57AD"/>
    <w:rsid w:val="001E2073"/>
    <w:rsid w:val="00235739"/>
    <w:rsid w:val="00255570"/>
    <w:rsid w:val="0028655C"/>
    <w:rsid w:val="00292CFC"/>
    <w:rsid w:val="002A2D5E"/>
    <w:rsid w:val="002C68CE"/>
    <w:rsid w:val="0030568B"/>
    <w:rsid w:val="00316B1D"/>
    <w:rsid w:val="00317FD6"/>
    <w:rsid w:val="00326BEF"/>
    <w:rsid w:val="00332798"/>
    <w:rsid w:val="00364D86"/>
    <w:rsid w:val="003843B2"/>
    <w:rsid w:val="003E4928"/>
    <w:rsid w:val="00450C25"/>
    <w:rsid w:val="004551F2"/>
    <w:rsid w:val="0046585C"/>
    <w:rsid w:val="00472AEB"/>
    <w:rsid w:val="004748E8"/>
    <w:rsid w:val="004D02DC"/>
    <w:rsid w:val="0055717B"/>
    <w:rsid w:val="005657F7"/>
    <w:rsid w:val="0058385A"/>
    <w:rsid w:val="005840BC"/>
    <w:rsid w:val="005855BE"/>
    <w:rsid w:val="005C7F0E"/>
    <w:rsid w:val="005D456F"/>
    <w:rsid w:val="00617A59"/>
    <w:rsid w:val="00650637"/>
    <w:rsid w:val="00672000"/>
    <w:rsid w:val="006834BB"/>
    <w:rsid w:val="006D0C85"/>
    <w:rsid w:val="006D2C04"/>
    <w:rsid w:val="006D45C6"/>
    <w:rsid w:val="006D601C"/>
    <w:rsid w:val="006E49FD"/>
    <w:rsid w:val="006E6847"/>
    <w:rsid w:val="0070139F"/>
    <w:rsid w:val="00724A89"/>
    <w:rsid w:val="00734C74"/>
    <w:rsid w:val="007776B5"/>
    <w:rsid w:val="00787E52"/>
    <w:rsid w:val="007A392C"/>
    <w:rsid w:val="00845EFE"/>
    <w:rsid w:val="00865F1A"/>
    <w:rsid w:val="008742AE"/>
    <w:rsid w:val="0087718F"/>
    <w:rsid w:val="00903088"/>
    <w:rsid w:val="0092645D"/>
    <w:rsid w:val="00976FFF"/>
    <w:rsid w:val="009A7296"/>
    <w:rsid w:val="009E2553"/>
    <w:rsid w:val="009F0DC3"/>
    <w:rsid w:val="00A35FD0"/>
    <w:rsid w:val="00A43F50"/>
    <w:rsid w:val="00A763D0"/>
    <w:rsid w:val="00A77D2A"/>
    <w:rsid w:val="00AA32B2"/>
    <w:rsid w:val="00AD1D60"/>
    <w:rsid w:val="00AD1FF7"/>
    <w:rsid w:val="00AD61DD"/>
    <w:rsid w:val="00B00D65"/>
    <w:rsid w:val="00B2512F"/>
    <w:rsid w:val="00B258A1"/>
    <w:rsid w:val="00B262CD"/>
    <w:rsid w:val="00BC72EF"/>
    <w:rsid w:val="00BD2330"/>
    <w:rsid w:val="00BE6BB1"/>
    <w:rsid w:val="00BF660E"/>
    <w:rsid w:val="00C20496"/>
    <w:rsid w:val="00C24F59"/>
    <w:rsid w:val="00C62782"/>
    <w:rsid w:val="00C760B2"/>
    <w:rsid w:val="00C82BEB"/>
    <w:rsid w:val="00C924BB"/>
    <w:rsid w:val="00C93666"/>
    <w:rsid w:val="00CB1915"/>
    <w:rsid w:val="00CB2A92"/>
    <w:rsid w:val="00CC0ADD"/>
    <w:rsid w:val="00D11274"/>
    <w:rsid w:val="00D24336"/>
    <w:rsid w:val="00D57E17"/>
    <w:rsid w:val="00D73EF9"/>
    <w:rsid w:val="00D82C92"/>
    <w:rsid w:val="00D87966"/>
    <w:rsid w:val="00D94921"/>
    <w:rsid w:val="00DC3EAF"/>
    <w:rsid w:val="00E02B6A"/>
    <w:rsid w:val="00E20ED3"/>
    <w:rsid w:val="00E53B7D"/>
    <w:rsid w:val="00E83E7E"/>
    <w:rsid w:val="00EB61C8"/>
    <w:rsid w:val="00EC20C5"/>
    <w:rsid w:val="00ED467A"/>
    <w:rsid w:val="00EE4E29"/>
    <w:rsid w:val="00EF6543"/>
    <w:rsid w:val="00F013F5"/>
    <w:rsid w:val="00F14C02"/>
    <w:rsid w:val="00F242FC"/>
    <w:rsid w:val="00F41AE9"/>
    <w:rsid w:val="00F50B3C"/>
    <w:rsid w:val="00F53D2E"/>
    <w:rsid w:val="00F5671E"/>
    <w:rsid w:val="00F7108B"/>
    <w:rsid w:val="00F76594"/>
    <w:rsid w:val="00FA499E"/>
    <w:rsid w:val="00FB7231"/>
    <w:rsid w:val="00FD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474BE"/>
  <w15:chartTrackingRefBased/>
  <w15:docId w15:val="{31FE7545-CCC9-4B4E-8B97-9978B1B8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E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FF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26B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E6847"/>
    <w:rPr>
      <w:i/>
      <w:iCs/>
    </w:rPr>
  </w:style>
  <w:style w:type="character" w:customStyle="1" w:styleId="cit-auth">
    <w:name w:val="cit-auth"/>
    <w:basedOn w:val="DefaultParagraphFont"/>
    <w:rsid w:val="00E20ED3"/>
  </w:style>
  <w:style w:type="character" w:customStyle="1" w:styleId="cit-name-surname">
    <w:name w:val="cit-name-surname"/>
    <w:basedOn w:val="DefaultParagraphFont"/>
    <w:rsid w:val="00E20ED3"/>
  </w:style>
  <w:style w:type="character" w:customStyle="1" w:styleId="cit-name-given-names">
    <w:name w:val="cit-name-given-names"/>
    <w:basedOn w:val="DefaultParagraphFont"/>
    <w:rsid w:val="00E20ED3"/>
  </w:style>
  <w:style w:type="character" w:styleId="HTMLCite">
    <w:name w:val="HTML Cite"/>
    <w:basedOn w:val="DefaultParagraphFont"/>
    <w:uiPriority w:val="99"/>
    <w:semiHidden/>
    <w:unhideWhenUsed/>
    <w:rsid w:val="00E20ED3"/>
    <w:rPr>
      <w:i/>
      <w:iCs/>
    </w:rPr>
  </w:style>
  <w:style w:type="character" w:customStyle="1" w:styleId="cit-pub-date">
    <w:name w:val="cit-pub-date"/>
    <w:basedOn w:val="DefaultParagraphFont"/>
    <w:rsid w:val="00E20ED3"/>
  </w:style>
  <w:style w:type="character" w:customStyle="1" w:styleId="cit-article-title">
    <w:name w:val="cit-article-title"/>
    <w:basedOn w:val="DefaultParagraphFont"/>
    <w:rsid w:val="00E20ED3"/>
  </w:style>
  <w:style w:type="character" w:customStyle="1" w:styleId="cit-vol">
    <w:name w:val="cit-vol"/>
    <w:basedOn w:val="DefaultParagraphFont"/>
    <w:rsid w:val="00E20ED3"/>
  </w:style>
  <w:style w:type="character" w:customStyle="1" w:styleId="cit-fpage">
    <w:name w:val="cit-fpage"/>
    <w:basedOn w:val="DefaultParagraphFont"/>
    <w:rsid w:val="00E20ED3"/>
  </w:style>
  <w:style w:type="character" w:customStyle="1" w:styleId="cit-lpage">
    <w:name w:val="cit-lpage"/>
    <w:basedOn w:val="DefaultParagraphFont"/>
    <w:rsid w:val="00E20ED3"/>
  </w:style>
  <w:style w:type="character" w:customStyle="1" w:styleId="cit-pub-id-sep">
    <w:name w:val="cit-pub-id-sep"/>
    <w:basedOn w:val="DefaultParagraphFont"/>
    <w:rsid w:val="00E20ED3"/>
  </w:style>
  <w:style w:type="character" w:customStyle="1" w:styleId="cit-pub-id">
    <w:name w:val="cit-pub-id"/>
    <w:basedOn w:val="DefaultParagraphFont"/>
    <w:rsid w:val="00E20ED3"/>
  </w:style>
  <w:style w:type="character" w:customStyle="1" w:styleId="cit-pub-id-scheme-doi">
    <w:name w:val="cit-pub-id-scheme-doi"/>
    <w:basedOn w:val="DefaultParagraphFont"/>
    <w:rsid w:val="00E20ED3"/>
  </w:style>
  <w:style w:type="character" w:customStyle="1" w:styleId="cit-pub-id-scheme-pmid">
    <w:name w:val="cit-pub-id-scheme-pmid"/>
    <w:basedOn w:val="DefaultParagraphFont"/>
    <w:rsid w:val="00E20ED3"/>
  </w:style>
  <w:style w:type="paragraph" w:styleId="Revision">
    <w:name w:val="Revision"/>
    <w:hidden/>
    <w:uiPriority w:val="99"/>
    <w:semiHidden/>
    <w:rsid w:val="005657F7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73E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E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EF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F9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1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psycnet.apa.org/doi/10.1371/journal.pone.0244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sycnet.apa.org/doi/10.1121/1.41144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Jenine Brown</dc:creator>
  <cp:keywords/>
  <dc:description/>
  <cp:lastModifiedBy>Microsoft Office User</cp:lastModifiedBy>
  <cp:revision>2</cp:revision>
  <dcterms:created xsi:type="dcterms:W3CDTF">2021-12-02T12:55:00Z</dcterms:created>
  <dcterms:modified xsi:type="dcterms:W3CDTF">2021-12-02T12:55:00Z</dcterms:modified>
</cp:coreProperties>
</file>